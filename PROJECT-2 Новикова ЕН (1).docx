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40" w:before="440" w:line="335.99999999999994" w:lineRule="auto"/>
        <w:rPr>
          <w:b w:val="1"/>
          <w:sz w:val="29"/>
          <w:szCs w:val="29"/>
          <w:highlight w:val="white"/>
        </w:rPr>
      </w:pPr>
      <w:r w:rsidDel="00000000" w:rsidR="00000000" w:rsidRPr="00000000">
        <w:rPr>
          <w:b w:val="1"/>
          <w:sz w:val="29"/>
          <w:szCs w:val="29"/>
          <w:highlight w:val="white"/>
          <w:rtl w:val="0"/>
        </w:rPr>
        <w:t xml:space="preserve">PROJECT-2. Решение бизнес-задач с помощью SQL</w:t>
      </w:r>
    </w:p>
    <w:p w:rsidR="00000000" w:rsidDel="00000000" w:rsidP="00000000" w:rsidRDefault="00000000" w:rsidRPr="00000000" w14:paraId="00000002">
      <w:pPr>
        <w:spacing w:after="80" w:before="60" w:line="240" w:lineRule="auto"/>
        <w:ind w:left="36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q3l15l3j04y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Задача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dyxd8hcui03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1.Определение эффективности продаж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uu0zv86ae8g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Составление портрета клиента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1w2b0jabv9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Составляем характеристику B2B-клиентов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241lmmpe66i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Определение  среднего количества различных товаров в заказах у корпоративных клиентов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lkz14rje54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Определение средней суммы заказов у корпоративных клиентов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46anyj655yj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Определение среднего количества различных офисов у корпоративных клиентов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6gmsqb4kmw3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 Анализ логистики компании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8ee8eptar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Определение эффективности доставки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9lovhnbc50nd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Выводы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D">
      <w:pPr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before="60" w:line="240" w:lineRule="auto"/>
        <w:ind w:left="36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40" w:before="440" w:line="335.99999999999994" w:lineRule="auto"/>
        <w:rPr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q3l15l3j04y5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Задача</w:t>
      </w:r>
    </w:p>
    <w:p w:rsidR="00000000" w:rsidDel="00000000" w:rsidP="00000000" w:rsidRDefault="00000000" w:rsidRPr="00000000" w14:paraId="00000011">
      <w:pPr>
        <w:shd w:fill="ffffff" w:val="clear"/>
        <w:spacing w:after="340" w:line="360" w:lineRule="auto"/>
        <w:ind w:left="0" w:firstLine="720.0000000000001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роанализировать работу компании 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Pens and Pencils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, занимающейся </w:t>
      </w: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B2B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B2C-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продажами офисных товаров (оргтехника, канцтовары и мебель) онлайн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, с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точки зрения ее эффективности и дать рекомендации по масштабированию бизнеса, а именно в каком штате лучше открыть офлайн-магазин.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Формализованная задача: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afterAutospacing="0" w:before="460" w:line="335.99999999999994" w:lineRule="auto"/>
        <w:ind w:left="72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Оценить динамику продаж и распределение выручки по товарам.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afterAutospacing="0" w:before="0" w:beforeAutospacing="0" w:line="335.99999999999994" w:lineRule="auto"/>
        <w:ind w:left="72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Составить портрет клиента, а для этого — выяснить, какие клиенты приносят больше всего выручки.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620" w:before="0" w:beforeAutospacing="0" w:line="335.99999999999994" w:lineRule="auto"/>
        <w:ind w:left="720" w:hanging="360"/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Проконтролировать логистику компании (определить, все ли заказы доставляются в срок и в каком штате лучше открыть офлайн-магазин).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hd w:fill="ffffff" w:val="clear"/>
        <w:spacing w:after="0" w:before="0" w:line="335.99999999999994" w:lineRule="auto"/>
        <w:ind w:left="720" w:firstLine="0"/>
        <w:rPr>
          <w:b w:val="1"/>
          <w:color w:val="474747"/>
          <w:sz w:val="34"/>
          <w:szCs w:val="34"/>
          <w:highlight w:val="white"/>
        </w:rPr>
      </w:pPr>
      <w:bookmarkStart w:colFirst="0" w:colLast="0" w:name="_qnhi5ick1dfj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b w:val="1"/>
          <w:color w:val="474747"/>
          <w:sz w:val="34"/>
          <w:szCs w:val="34"/>
          <w:highlight w:val="white"/>
        </w:rPr>
      </w:pPr>
      <w:bookmarkStart w:colFirst="0" w:colLast="0" w:name="_dyxd8hcui03h" w:id="2"/>
      <w:bookmarkEnd w:id="2"/>
      <w:r w:rsidDel="00000000" w:rsidR="00000000" w:rsidRPr="00000000">
        <w:rPr>
          <w:b w:val="1"/>
          <w:color w:val="474747"/>
          <w:sz w:val="34"/>
          <w:szCs w:val="34"/>
          <w:highlight w:val="white"/>
          <w:rtl w:val="0"/>
        </w:rPr>
        <w:t xml:space="preserve">1.Определение эффективности продаж</w:t>
      </w:r>
    </w:p>
    <w:p w:rsidR="00000000" w:rsidDel="00000000" w:rsidP="00000000" w:rsidRDefault="00000000" w:rsidRPr="00000000" w14:paraId="00000018">
      <w:pPr>
        <w:ind w:left="0" w:firstLine="720.0000000000001"/>
        <w:jc w:val="both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Для анализа эффективности работы компании нам предоставлены данные по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заказам, которые осуществлялись в  период с 03.01.2017 по 30.12.2020. За это время было выполнено 5009 заказов. Объем общей выручки составил 1 446 157.  Средняя выручка с заказа 289.</w:t>
      </w:r>
    </w:p>
    <w:p w:rsidR="00000000" w:rsidDel="00000000" w:rsidP="00000000" w:rsidRDefault="00000000" w:rsidRPr="00000000" w14:paraId="0000001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Запрос для вычисления общей выручки:</w:t>
      </w:r>
    </w:p>
    <w:p w:rsidR="00000000" w:rsidDel="00000000" w:rsidP="00000000" w:rsidRDefault="00000000" w:rsidRPr="00000000" w14:paraId="0000001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round(sum((sc.quantity * sp.price) *(1 - sc.discount))) total_revenue</w:t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1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sql.store_products sp</w:t>
      </w:r>
    </w:p>
    <w:p w:rsidR="00000000" w:rsidDel="00000000" w:rsidP="00000000" w:rsidRDefault="00000000" w:rsidRPr="00000000" w14:paraId="0000002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join sql.store_carts sc on sc.product_id = sp.product_id</w:t>
      </w:r>
    </w:p>
    <w:p w:rsidR="00000000" w:rsidDel="00000000" w:rsidP="00000000" w:rsidRDefault="00000000" w:rsidRPr="00000000" w14:paraId="0000002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Запрос для вычисления средней выручки с заказа: </w:t>
      </w:r>
    </w:p>
    <w:p w:rsidR="00000000" w:rsidDel="00000000" w:rsidP="00000000" w:rsidRDefault="00000000" w:rsidRPr="00000000" w14:paraId="0000002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with order_revenue as (</w:t>
      </w:r>
    </w:p>
    <w:p w:rsidR="00000000" w:rsidDel="00000000" w:rsidP="00000000" w:rsidRDefault="00000000" w:rsidRPr="00000000" w14:paraId="0000002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02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sc.order_id,</w:t>
      </w:r>
    </w:p>
    <w:p w:rsidR="00000000" w:rsidDel="00000000" w:rsidP="00000000" w:rsidRDefault="00000000" w:rsidRPr="00000000" w14:paraId="0000002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sum((sc.quantity * sp.price) *(1 - sc.discount)) order_revenue</w:t>
      </w:r>
    </w:p>
    <w:p w:rsidR="00000000" w:rsidDel="00000000" w:rsidP="00000000" w:rsidRDefault="00000000" w:rsidRPr="00000000" w14:paraId="0000002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02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sql.store_products sp</w:t>
      </w:r>
    </w:p>
    <w:p w:rsidR="00000000" w:rsidDel="00000000" w:rsidP="00000000" w:rsidRDefault="00000000" w:rsidRPr="00000000" w14:paraId="0000002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join sql.store_carts sc on sc.product_id = sp.product_id</w:t>
      </w:r>
    </w:p>
    <w:p w:rsidR="00000000" w:rsidDel="00000000" w:rsidP="00000000" w:rsidRDefault="00000000" w:rsidRPr="00000000" w14:paraId="0000002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02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sc.order_id</w:t>
      </w:r>
    </w:p>
    <w:p w:rsidR="00000000" w:rsidDel="00000000" w:rsidP="00000000" w:rsidRDefault="00000000" w:rsidRPr="00000000" w14:paraId="0000002D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-- СТЕ для определения выручки за заказ</w:t>
      </w:r>
    </w:p>
    <w:p w:rsidR="00000000" w:rsidDel="00000000" w:rsidP="00000000" w:rsidRDefault="00000000" w:rsidRPr="00000000" w14:paraId="0000002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2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round(avg(order_revenue))</w:t>
      </w:r>
    </w:p>
    <w:p w:rsidR="00000000" w:rsidDel="00000000" w:rsidP="00000000" w:rsidRDefault="00000000" w:rsidRPr="00000000" w14:paraId="0000003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3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order_revenue</w:t>
      </w:r>
    </w:p>
    <w:p w:rsidR="00000000" w:rsidDel="00000000" w:rsidP="00000000" w:rsidRDefault="00000000" w:rsidRPr="00000000" w14:paraId="0000003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720.0000000000001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В ходе анализа данных о продажах определим:</w:t>
      </w:r>
    </w:p>
    <w:p w:rsidR="00000000" w:rsidDel="00000000" w:rsidP="00000000" w:rsidRDefault="00000000" w:rsidRPr="00000000" w14:paraId="00000035">
      <w:pPr>
        <w:numPr>
          <w:ilvl w:val="0"/>
          <w:numId w:val="11"/>
        </w:numPr>
        <w:spacing w:after="0" w:afterAutospacing="0" w:before="46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динамику продаж;</w:t>
      </w:r>
    </w:p>
    <w:p w:rsidR="00000000" w:rsidDel="00000000" w:rsidP="00000000" w:rsidRDefault="00000000" w:rsidRPr="00000000" w14:paraId="00000036">
      <w:pPr>
        <w:numPr>
          <w:ilvl w:val="0"/>
          <w:numId w:val="11"/>
        </w:numPr>
        <w:spacing w:after="0" w:afterAutospacing="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категории и подкатегории продаж, приносящие больше всего выручки;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spacing w:after="62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товары, продающиеся лучше всего.</w:t>
      </w:r>
    </w:p>
    <w:p w:rsidR="00000000" w:rsidDel="00000000" w:rsidP="00000000" w:rsidRDefault="00000000" w:rsidRPr="00000000" w14:paraId="00000038">
      <w:pPr>
        <w:shd w:fill="ffffff" w:val="clear"/>
        <w:spacing w:after="340" w:before="300" w:line="240" w:lineRule="auto"/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40" w:before="300" w:line="240" w:lineRule="auto"/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Для определения динамики продаж напишем запрос, который выведет сумму выручки по месяцам:</w:t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shd w:fill="ffffff" w:val="clear"/>
        <w:spacing w:after="200" w:before="460" w:line="240" w:lineRule="auto"/>
        <w:ind w:left="1180" w:hanging="360"/>
        <w:rPr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(месяц заказа) ― тип 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date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shd w:fill="ffffff" w:val="clear"/>
        <w:spacing w:after="200" w:before="460" w:line="240" w:lineRule="auto"/>
        <w:ind w:left="1180" w:hanging="360"/>
        <w:rPr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revenue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(объем выручки), результат округлим до целого числа.</w:t>
      </w:r>
    </w:p>
    <w:p w:rsidR="00000000" w:rsidDel="00000000" w:rsidP="00000000" w:rsidRDefault="00000000" w:rsidRPr="00000000" w14:paraId="0000003C">
      <w:pPr>
        <w:shd w:fill="ffffff" w:val="clear"/>
        <w:spacing w:after="200" w:before="460" w:line="240" w:lineRule="auto"/>
        <w:ind w:left="720" w:firstLine="0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Результаты запроса отсортируем  по дате заказа.</w:t>
      </w:r>
    </w:p>
    <w:p w:rsidR="00000000" w:rsidDel="00000000" w:rsidP="00000000" w:rsidRDefault="00000000" w:rsidRPr="00000000" w14:paraId="0000003D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3F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date_trunc('month', sd.order_date) "date",</w:t>
      </w:r>
    </w:p>
    <w:p w:rsidR="00000000" w:rsidDel="00000000" w:rsidP="00000000" w:rsidRDefault="00000000" w:rsidRPr="00000000" w14:paraId="0000004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round(sum((sc.quantity * sp.price) *(1 - sc.discount))) revenue</w:t>
      </w:r>
    </w:p>
    <w:p w:rsidR="00000000" w:rsidDel="00000000" w:rsidP="00000000" w:rsidRDefault="00000000" w:rsidRPr="00000000" w14:paraId="00000041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4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sql.store_products sp</w:t>
      </w:r>
    </w:p>
    <w:p w:rsidR="00000000" w:rsidDel="00000000" w:rsidP="00000000" w:rsidRDefault="00000000" w:rsidRPr="00000000" w14:paraId="00000043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join sql.store_carts sc on sc.product_id = sp.product_id</w:t>
      </w:r>
    </w:p>
    <w:p w:rsidR="00000000" w:rsidDel="00000000" w:rsidP="00000000" w:rsidRDefault="00000000" w:rsidRPr="00000000" w14:paraId="0000004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join sql.store_delivery sd on sd.order_id = sc.order_id</w:t>
      </w:r>
    </w:p>
    <w:p w:rsidR="00000000" w:rsidDel="00000000" w:rsidP="00000000" w:rsidRDefault="00000000" w:rsidRPr="00000000" w14:paraId="0000004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46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“date”</w:t>
      </w:r>
    </w:p>
    <w:p w:rsidR="00000000" w:rsidDel="00000000" w:rsidP="00000000" w:rsidRDefault="00000000" w:rsidRPr="00000000" w14:paraId="0000004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04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“date”</w:t>
      </w:r>
    </w:p>
    <w:p w:rsidR="00000000" w:rsidDel="00000000" w:rsidP="00000000" w:rsidRDefault="00000000" w:rsidRPr="00000000" w14:paraId="0000004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</w:rPr>
        <w:drawing>
          <wp:inline distB="114300" distT="114300" distL="114300" distR="114300">
            <wp:extent cx="5731200" cy="2209800"/>
            <wp:effectExtent b="0" l="0" r="0" t="0"/>
            <wp:docPr descr="Диаграмма" id="9" name="image10.png"/>
            <a:graphic>
              <a:graphicData uri="http://schemas.openxmlformats.org/drawingml/2006/picture">
                <pic:pic>
                  <pic:nvPicPr>
                    <pic:cNvPr descr="Диаграмма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.000000000000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 представленном графике видим, что в целом выручка растет. Наблюдается сезонность ее роста и падения. Наибольший рост выручки приходится на сентябрь, что может быть связано с началом учебного года,  на ноябрь и декабрь. Это можно объяснить проведением 11.11 распродаж, а также предстоящими праздниками,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закрытием контрактов, освоением оставшегося бюджета. Спад наблюдается в январе, феврале, что связано со снижением покупательской и деловой активности в начале года. Также наблюдается снижение выручки в летний период, что может быть обусловлено сезоном отпусков.</w:t>
      </w:r>
    </w:p>
    <w:p w:rsidR="00000000" w:rsidDel="00000000" w:rsidP="00000000" w:rsidRDefault="00000000" w:rsidRPr="00000000" w14:paraId="0000004C">
      <w:pPr>
        <w:ind w:left="0" w:firstLine="720.000000000000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Посмотрим, что наши клиенты покупают больше всего.</w:t>
      </w:r>
    </w:p>
    <w:p w:rsidR="00000000" w:rsidDel="00000000" w:rsidP="00000000" w:rsidRDefault="00000000" w:rsidRPr="00000000" w14:paraId="0000004E">
      <w:pPr>
        <w:shd w:fill="ffffff" w:val="clear"/>
        <w:spacing w:after="340" w:before="300" w:lineRule="auto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Для этого напишем запрос, который выведет сумму выручки по различным категориям и подкатегориям: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hd w:fill="ffffff" w:val="clear"/>
        <w:spacing w:after="0" w:afterAutospacing="0" w:before="46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category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(категория товара);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hd w:fill="ffffff" w:val="clear"/>
        <w:spacing w:after="0" w:afterAutospacing="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subcategory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(подкатегория товара);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hd w:fill="ffffff" w:val="clear"/>
        <w:spacing w:after="62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revenue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(объем выручки), результат округлим до целого числа.</w:t>
      </w:r>
    </w:p>
    <w:p w:rsidR="00000000" w:rsidDel="00000000" w:rsidP="00000000" w:rsidRDefault="00000000" w:rsidRPr="00000000" w14:paraId="00000052">
      <w:pPr>
        <w:shd w:fill="ffffff" w:val="clear"/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Отсортируем результаты по убыванию выручки.</w:t>
      </w:r>
    </w:p>
    <w:p w:rsidR="00000000" w:rsidDel="00000000" w:rsidP="00000000" w:rsidRDefault="00000000" w:rsidRPr="00000000" w14:paraId="00000053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5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sp.category,</w:t>
      </w:r>
    </w:p>
    <w:p w:rsidR="00000000" w:rsidDel="00000000" w:rsidP="00000000" w:rsidRDefault="00000000" w:rsidRPr="00000000" w14:paraId="0000005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sp.subcategory,</w:t>
      </w:r>
    </w:p>
    <w:p w:rsidR="00000000" w:rsidDel="00000000" w:rsidP="00000000" w:rsidRDefault="00000000" w:rsidRPr="00000000" w14:paraId="00000056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round(sum((sc.quantity * sp.price) *(1 - sc.discount))) revenue</w:t>
      </w:r>
    </w:p>
    <w:p w:rsidR="00000000" w:rsidDel="00000000" w:rsidP="00000000" w:rsidRDefault="00000000" w:rsidRPr="00000000" w14:paraId="0000005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5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sql.store_products sp</w:t>
      </w:r>
    </w:p>
    <w:p w:rsidR="00000000" w:rsidDel="00000000" w:rsidP="00000000" w:rsidRDefault="00000000" w:rsidRPr="00000000" w14:paraId="0000005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join sql.store_carts sc on sc.product_id = sp.product_id</w:t>
      </w:r>
    </w:p>
    <w:p w:rsidR="00000000" w:rsidDel="00000000" w:rsidP="00000000" w:rsidRDefault="00000000" w:rsidRPr="00000000" w14:paraId="0000005A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05B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sp.category,</w:t>
      </w:r>
    </w:p>
    <w:p w:rsidR="00000000" w:rsidDel="00000000" w:rsidP="00000000" w:rsidRDefault="00000000" w:rsidRPr="00000000" w14:paraId="0000005C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sp.subcategory</w:t>
      </w:r>
    </w:p>
    <w:p w:rsidR="00000000" w:rsidDel="00000000" w:rsidP="00000000" w:rsidRDefault="00000000" w:rsidRPr="00000000" w14:paraId="0000005D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05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revenue desc</w:t>
      </w:r>
    </w:p>
    <w:p w:rsidR="00000000" w:rsidDel="00000000" w:rsidP="00000000" w:rsidRDefault="00000000" w:rsidRPr="00000000" w14:paraId="0000005F">
      <w:pPr>
        <w:rPr>
          <w:b w:val="1"/>
          <w:color w:val="313131"/>
          <w:sz w:val="26"/>
          <w:szCs w:val="26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В результате получаем, что в топе по продажам </w:t>
      </w:r>
      <w:r w:rsidDel="00000000" w:rsidR="00000000" w:rsidRPr="00000000">
        <w:rPr>
          <w:b w:val="1"/>
          <w:rtl w:val="0"/>
        </w:rPr>
        <w:t xml:space="preserve">Chairs, </w:t>
      </w:r>
      <w:r w:rsidDel="00000000" w:rsidR="00000000" w:rsidRPr="00000000">
        <w:rPr>
          <w:b w:val="1"/>
          <w:color w:val="31313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Phones, Storage.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5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2145"/>
        <w:gridCol w:w="1500"/>
        <w:tblGridChange w:id="0">
          <w:tblGrid>
            <w:gridCol w:w="1935"/>
            <w:gridCol w:w="2145"/>
            <w:gridCol w:w="150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222222" w:space="0" w:sz="18" w:val="single"/>
              <w:left w:color="222222" w:space="0" w:sz="18" w:val="single"/>
              <w:bottom w:color="222222" w:space="0" w:sz="18" w:val="single"/>
              <w:right w:color="222222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18" w:val="single"/>
              <w:left w:color="cccccc" w:space="0" w:sz="6" w:val="single"/>
              <w:bottom w:color="222222" w:space="0" w:sz="18" w:val="single"/>
              <w:right w:color="222222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18" w:val="single"/>
              <w:left w:color="cccccc" w:space="0" w:sz="6" w:val="single"/>
              <w:bottom w:color="222222" w:space="0" w:sz="18" w:val="single"/>
              <w:right w:color="222222" w:space="0" w:sz="18" w:val="single"/>
            </w:tcBorders>
            <w:shd w:fill="c9daf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Furniture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Chairs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57bb8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235 318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62c09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221 110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80cca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179 736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Accessories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a7dcc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125 442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Furniture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afdfc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114 532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Machines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afdfc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113 978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Technology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Copiers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bce4d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95 844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Paper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d4eee2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62 148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Furniture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Bookcases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d7efe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59 271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Appliances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d9f0e5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55 550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Furniture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Furnishings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dcf1e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51 695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Binders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e1f3e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45 312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e6f5ee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37 457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f1faf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22 148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Envelopes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f7fcf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13 809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Labels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fafdf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10 345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18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18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Fasteners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18" w:val="single"/>
              <w:right w:color="222222" w:space="0" w:sz="18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2 459</w:t>
            </w:r>
          </w:p>
        </w:tc>
      </w:tr>
    </w:tbl>
    <w:p w:rsidR="00000000" w:rsidDel="00000000" w:rsidP="00000000" w:rsidRDefault="00000000" w:rsidRPr="00000000" w14:paraId="0000009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720.0000000000001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Далее определим,  какие из товаров приносят больше всего выручки и какую долю от общей выручки составляют их продажи.</w:t>
      </w:r>
    </w:p>
    <w:p w:rsidR="00000000" w:rsidDel="00000000" w:rsidP="00000000" w:rsidRDefault="00000000" w:rsidRPr="00000000" w14:paraId="00000099">
      <w:pPr>
        <w:shd w:fill="ffffff" w:val="clear"/>
        <w:spacing w:after="340" w:before="300" w:lineRule="auto"/>
        <w:ind w:left="0" w:firstLine="720.0000000000001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13131"/>
          <w:sz w:val="24"/>
          <w:szCs w:val="24"/>
          <w:highlight w:val="white"/>
          <w:rtl w:val="0"/>
        </w:rPr>
        <w:t xml:space="preserve">Запрос, который выведет данные топ-25 товаров по объему выручки в следующем формате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shd w:fill="ffffff" w:val="clear"/>
        <w:spacing w:after="0" w:afterAutospacing="0" w:before="46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product_nm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(наименование товара);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hd w:fill="ffffff" w:val="clear"/>
        <w:spacing w:after="0" w:afterAutospacing="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revenue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(объём выручки);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hd w:fill="ffffff" w:val="clear"/>
        <w:spacing w:after="0" w:afterAutospacing="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quantity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(количество проданных товаров);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hd w:fill="ffffff" w:val="clear"/>
        <w:spacing w:after="62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percent_from_total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(доля от общей выручки в процентах).</w:t>
      </w:r>
    </w:p>
    <w:p w:rsidR="00000000" w:rsidDel="00000000" w:rsidP="00000000" w:rsidRDefault="00000000" w:rsidRPr="00000000" w14:paraId="0000009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with total_revenue as (</w:t>
      </w:r>
    </w:p>
    <w:p w:rsidR="00000000" w:rsidDel="00000000" w:rsidP="00000000" w:rsidRDefault="00000000" w:rsidRPr="00000000" w14:paraId="0000009F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0A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round(sum((sc.quantity * sp.price) *(1 - sc.discount))) tot_revenue</w:t>
      </w:r>
    </w:p>
    <w:p w:rsidR="00000000" w:rsidDel="00000000" w:rsidP="00000000" w:rsidRDefault="00000000" w:rsidRPr="00000000" w14:paraId="000000A1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0A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sql.store_products sp</w:t>
      </w:r>
    </w:p>
    <w:p w:rsidR="00000000" w:rsidDel="00000000" w:rsidP="00000000" w:rsidRDefault="00000000" w:rsidRPr="00000000" w14:paraId="000000A3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sql.store_carts sc on sc.product_id = sp.product_id</w:t>
      </w:r>
    </w:p>
    <w:p w:rsidR="00000000" w:rsidDel="00000000" w:rsidP="00000000" w:rsidRDefault="00000000" w:rsidRPr="00000000" w14:paraId="000000A4">
      <w:pPr>
        <w:rPr>
          <w:color w:val="1155cc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sz w:val="24"/>
          <w:szCs w:val="24"/>
          <w:rtl w:val="0"/>
        </w:rPr>
        <w:t xml:space="preserve">-- CTE, в котором рассчитываем суммарную выручку по товарам</w:t>
      </w:r>
    </w:p>
    <w:p w:rsidR="00000000" w:rsidDel="00000000" w:rsidP="00000000" w:rsidRDefault="00000000" w:rsidRPr="00000000" w14:paraId="000000A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month_revenue as (</w:t>
      </w:r>
    </w:p>
    <w:p w:rsidR="00000000" w:rsidDel="00000000" w:rsidP="00000000" w:rsidRDefault="00000000" w:rsidRPr="00000000" w14:paraId="000000A6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0A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date_trunc('month', sd.order_date) "date",</w:t>
      </w:r>
    </w:p>
    <w:p w:rsidR="00000000" w:rsidDel="00000000" w:rsidP="00000000" w:rsidRDefault="00000000" w:rsidRPr="00000000" w14:paraId="000000A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round(sum((sc.quantity * sp.price) *(1 - sc.discount))) mnth_revenue</w:t>
      </w:r>
    </w:p>
    <w:p w:rsidR="00000000" w:rsidDel="00000000" w:rsidP="00000000" w:rsidRDefault="00000000" w:rsidRPr="00000000" w14:paraId="000000A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0AA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sql.store_products sp</w:t>
      </w:r>
    </w:p>
    <w:p w:rsidR="00000000" w:rsidDel="00000000" w:rsidP="00000000" w:rsidRDefault="00000000" w:rsidRPr="00000000" w14:paraId="000000AB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sql.store_carts sc on sc.product_id = sp.product_id</w:t>
      </w:r>
    </w:p>
    <w:p w:rsidR="00000000" w:rsidDel="00000000" w:rsidP="00000000" w:rsidRDefault="00000000" w:rsidRPr="00000000" w14:paraId="000000AC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sql.store_delivery sd on sd.order_id = sc.order_id</w:t>
      </w:r>
    </w:p>
    <w:p w:rsidR="00000000" w:rsidDel="00000000" w:rsidP="00000000" w:rsidRDefault="00000000" w:rsidRPr="00000000" w14:paraId="000000AD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0A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date</w:t>
      </w:r>
    </w:p>
    <w:p w:rsidR="00000000" w:rsidDel="00000000" w:rsidP="00000000" w:rsidRDefault="00000000" w:rsidRPr="00000000" w14:paraId="000000AF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order by</w:t>
      </w:r>
    </w:p>
    <w:p w:rsidR="00000000" w:rsidDel="00000000" w:rsidP="00000000" w:rsidRDefault="00000000" w:rsidRPr="00000000" w14:paraId="000000B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date</w:t>
      </w:r>
    </w:p>
    <w:p w:rsidR="00000000" w:rsidDel="00000000" w:rsidP="00000000" w:rsidRDefault="00000000" w:rsidRPr="00000000" w14:paraId="000000B1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),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-- CTE для расчета месячной выручки</w:t>
      </w:r>
    </w:p>
    <w:p w:rsidR="00000000" w:rsidDel="00000000" w:rsidP="00000000" w:rsidRDefault="00000000" w:rsidRPr="00000000" w14:paraId="000000B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category_revenue as (</w:t>
      </w:r>
    </w:p>
    <w:p w:rsidR="00000000" w:rsidDel="00000000" w:rsidP="00000000" w:rsidRDefault="00000000" w:rsidRPr="00000000" w14:paraId="000000B3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0B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sp.category,</w:t>
      </w:r>
    </w:p>
    <w:p w:rsidR="00000000" w:rsidDel="00000000" w:rsidP="00000000" w:rsidRDefault="00000000" w:rsidRPr="00000000" w14:paraId="000000B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sp.subcategory,</w:t>
      </w:r>
    </w:p>
    <w:p w:rsidR="00000000" w:rsidDel="00000000" w:rsidP="00000000" w:rsidRDefault="00000000" w:rsidRPr="00000000" w14:paraId="000000B6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round(sum((sc.quantity * sp.price) *(1 - sc.discount))) cat_revenue</w:t>
      </w:r>
    </w:p>
    <w:p w:rsidR="00000000" w:rsidDel="00000000" w:rsidP="00000000" w:rsidRDefault="00000000" w:rsidRPr="00000000" w14:paraId="000000B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0B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sql.store_products sp</w:t>
      </w:r>
    </w:p>
    <w:p w:rsidR="00000000" w:rsidDel="00000000" w:rsidP="00000000" w:rsidRDefault="00000000" w:rsidRPr="00000000" w14:paraId="000000B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sql.store_carts sc on sc.product_id = sp.product_id</w:t>
      </w:r>
    </w:p>
    <w:p w:rsidR="00000000" w:rsidDel="00000000" w:rsidP="00000000" w:rsidRDefault="00000000" w:rsidRPr="00000000" w14:paraId="000000BA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0BB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sp.category,</w:t>
      </w:r>
    </w:p>
    <w:p w:rsidR="00000000" w:rsidDel="00000000" w:rsidP="00000000" w:rsidRDefault="00000000" w:rsidRPr="00000000" w14:paraId="000000BC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sp.subcategory</w:t>
      </w:r>
    </w:p>
    <w:p w:rsidR="00000000" w:rsidDel="00000000" w:rsidP="00000000" w:rsidRDefault="00000000" w:rsidRPr="00000000" w14:paraId="000000BD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order by</w:t>
      </w:r>
    </w:p>
    <w:p w:rsidR="00000000" w:rsidDel="00000000" w:rsidP="00000000" w:rsidRDefault="00000000" w:rsidRPr="00000000" w14:paraId="000000B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cat_revenue desc</w:t>
      </w:r>
    </w:p>
    <w:p w:rsidR="00000000" w:rsidDel="00000000" w:rsidP="00000000" w:rsidRDefault="00000000" w:rsidRPr="00000000" w14:paraId="000000BF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-- CTE для расчета выручки по категориям и подкатегориям</w:t>
      </w:r>
    </w:p>
    <w:p w:rsidR="00000000" w:rsidDel="00000000" w:rsidP="00000000" w:rsidRDefault="00000000" w:rsidRPr="00000000" w14:paraId="000000C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goods_revenue as (</w:t>
      </w:r>
    </w:p>
    <w:p w:rsidR="00000000" w:rsidDel="00000000" w:rsidP="00000000" w:rsidRDefault="00000000" w:rsidRPr="00000000" w14:paraId="000000C1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0C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sp.product_id,</w:t>
      </w:r>
    </w:p>
    <w:p w:rsidR="00000000" w:rsidDel="00000000" w:rsidP="00000000" w:rsidRDefault="00000000" w:rsidRPr="00000000" w14:paraId="000000C3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sp.product_nm,</w:t>
      </w:r>
    </w:p>
    <w:p w:rsidR="00000000" w:rsidDel="00000000" w:rsidP="00000000" w:rsidRDefault="00000000" w:rsidRPr="00000000" w14:paraId="000000C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round(sum((sc.quantity * sp.price) *(1 - sc.discount))) gds_revenue,</w:t>
      </w:r>
    </w:p>
    <w:p w:rsidR="00000000" w:rsidDel="00000000" w:rsidP="00000000" w:rsidRDefault="00000000" w:rsidRPr="00000000" w14:paraId="000000C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sc.quantity</w:t>
      </w:r>
    </w:p>
    <w:p w:rsidR="00000000" w:rsidDel="00000000" w:rsidP="00000000" w:rsidRDefault="00000000" w:rsidRPr="00000000" w14:paraId="000000C6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0C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sql.store_products sp</w:t>
      </w:r>
    </w:p>
    <w:p w:rsidR="00000000" w:rsidDel="00000000" w:rsidP="00000000" w:rsidRDefault="00000000" w:rsidRPr="00000000" w14:paraId="000000C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sql.store_carts sc on sc.product_id = sp.product_id</w:t>
      </w:r>
    </w:p>
    <w:p w:rsidR="00000000" w:rsidDel="00000000" w:rsidP="00000000" w:rsidRDefault="00000000" w:rsidRPr="00000000" w14:paraId="000000C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0CA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sp.product_id,</w:t>
      </w:r>
    </w:p>
    <w:p w:rsidR="00000000" w:rsidDel="00000000" w:rsidP="00000000" w:rsidRDefault="00000000" w:rsidRPr="00000000" w14:paraId="000000CB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sp.product_nm,</w:t>
      </w:r>
    </w:p>
    <w:p w:rsidR="00000000" w:rsidDel="00000000" w:rsidP="00000000" w:rsidRDefault="00000000" w:rsidRPr="00000000" w14:paraId="000000CC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sc.quantity</w:t>
      </w:r>
    </w:p>
    <w:p w:rsidR="00000000" w:rsidDel="00000000" w:rsidP="00000000" w:rsidRDefault="00000000" w:rsidRPr="00000000" w14:paraId="000000CD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-- CTE для расчета выручки по товарам</w:t>
      </w:r>
    </w:p>
    <w:p w:rsidR="00000000" w:rsidDel="00000000" w:rsidP="00000000" w:rsidRDefault="00000000" w:rsidRPr="00000000" w14:paraId="000000C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0CF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gr.product_nm,</w:t>
      </w:r>
    </w:p>
    <w:p w:rsidR="00000000" w:rsidDel="00000000" w:rsidP="00000000" w:rsidRDefault="00000000" w:rsidRPr="00000000" w14:paraId="000000D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gr.gds_revenue,</w:t>
      </w:r>
    </w:p>
    <w:p w:rsidR="00000000" w:rsidDel="00000000" w:rsidP="00000000" w:rsidRDefault="00000000" w:rsidRPr="00000000" w14:paraId="000000D1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gr.quantity,</w:t>
      </w:r>
    </w:p>
    <w:p w:rsidR="00000000" w:rsidDel="00000000" w:rsidP="00000000" w:rsidRDefault="00000000" w:rsidRPr="00000000" w14:paraId="000000D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gr.gds_revenue / tr.tot_revenue * 100 percent_from_total</w:t>
      </w:r>
    </w:p>
    <w:p w:rsidR="00000000" w:rsidDel="00000000" w:rsidP="00000000" w:rsidRDefault="00000000" w:rsidRPr="00000000" w14:paraId="000000D3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0D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goods_revenue gr</w:t>
      </w:r>
    </w:p>
    <w:p w:rsidR="00000000" w:rsidDel="00000000" w:rsidP="00000000" w:rsidRDefault="00000000" w:rsidRPr="00000000" w14:paraId="000000D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cross join total_revenue tr</w:t>
      </w:r>
    </w:p>
    <w:p w:rsidR="00000000" w:rsidDel="00000000" w:rsidP="00000000" w:rsidRDefault="00000000" w:rsidRPr="00000000" w14:paraId="000000D6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0D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gr.gds_revenue desc</w:t>
      </w:r>
    </w:p>
    <w:p w:rsidR="00000000" w:rsidDel="00000000" w:rsidP="00000000" w:rsidRDefault="00000000" w:rsidRPr="00000000" w14:paraId="000000D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LIMIT</w:t>
      </w:r>
    </w:p>
    <w:p w:rsidR="00000000" w:rsidDel="00000000" w:rsidP="00000000" w:rsidRDefault="00000000" w:rsidRPr="00000000" w14:paraId="000000D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25</w:t>
      </w:r>
    </w:p>
    <w:p w:rsidR="00000000" w:rsidDel="00000000" w:rsidP="00000000" w:rsidRDefault="00000000" w:rsidRPr="00000000" w14:paraId="000000DA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75"/>
        <w:gridCol w:w="3690"/>
        <w:gridCol w:w="1740"/>
        <w:gridCol w:w="1125"/>
        <w:gridCol w:w="2415"/>
        <w:tblGridChange w:id="0">
          <w:tblGrid>
            <w:gridCol w:w="675"/>
            <w:gridCol w:w="3690"/>
            <w:gridCol w:w="1740"/>
            <w:gridCol w:w="1125"/>
            <w:gridCol w:w="24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222222" w:space="0" w:sz="18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18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product_nm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18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ind w:left="141.7322834645671" w:right="-15.590551181102228" w:hanging="135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gds_revenue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18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22222" w:space="0" w:sz="18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shd w:fill="cfe2f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ind w:right="39.21259842519646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percent_from_total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Canon imageCLASS 2200 Advanced Copier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20 160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1,39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Cisco TelePresence System EX90 Videoconferencing Unit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11 319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0,78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Canon imageCLASS 2200 Advanced Copier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10 500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0,73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3D Systems Cube Printer, 2nd Generation, Magenta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9 100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0,63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HON 5400 Series Task Chairs for Big and Tall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8 096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0,56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 Speed Automatic Electric Letter Opener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7 074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ind w:right="-175.98425196850314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0,49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Martin Yale Chadless Opener Electric Letter Opener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6 663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0,46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High Speed Automatic Electric Letter Opener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6 550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0,45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Canon imageCLASS 2200 Advanced Copier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0,44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3D Systems Cube Printer, 2nd Generation, Magenta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5 200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0,36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Ativa V4110MDD Micro-Cut Shredder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4 900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0,34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Zebra ZM400 Thermal Label Printer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4 644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0,32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Canon PC1060 Personal Laser Copier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4 480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0,31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HP Designjet T520 Inkjet Large Format Printer - 24" Color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4 375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Tennsco Single-Tier Lockers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4 324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Hewlett Packard LaserJet 3310 Copier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4 320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0,30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Cubify CubeX 3D Printer Triple Head Print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4 000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0,28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Canon imageCLASS MF7460 Monochrome Digital Laser Multifunction Copier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3 992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0,28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Canon PC1060 Personal Laser Copier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3 920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0,27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Martin Yale Chadless Opener Electric Letter Opener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3 731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0,26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Hon Pagoda Stacking Chairs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3 698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0,26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Logitech diNovo Edge Keyboard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3 600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0,25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Okidata MB760 Printer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3 581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0,25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Tennsco Snap-Together Open Shelving Units, Starter Sets and Add-On Units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3 577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6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0,25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ccccc" w:space="0" w:sz="6" w:val="single"/>
              <w:left w:color="222222" w:space="0" w:sz="18" w:val="single"/>
              <w:bottom w:color="222222" w:space="0" w:sz="18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18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HP Designjet T520 Inkjet Large Format Printer - 24" Color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18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3 500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18" w:val="single"/>
              <w:right w:color="222222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222222" w:space="0" w:sz="18" w:val="single"/>
              <w:right w:color="222222" w:space="0" w:sz="1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0,24</w:t>
            </w:r>
          </w:p>
        </w:tc>
      </w:tr>
    </w:tbl>
    <w:p w:rsidR="00000000" w:rsidDel="00000000" w:rsidP="00000000" w:rsidRDefault="00000000" w:rsidRPr="00000000" w14:paraId="0000016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Наибольшую выручку приносит дорогостоящая техника (принтеры, система видеоконференцсвязи), офисные кресла, а также автоматические открывалки для писем.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Next w:val="0"/>
        <w:keepLines w:val="0"/>
        <w:shd w:fill="ffffff" w:val="clear"/>
        <w:spacing w:after="0" w:before="0" w:line="335.99999999999994" w:lineRule="auto"/>
        <w:rPr>
          <w:b w:val="1"/>
          <w:color w:val="474747"/>
          <w:sz w:val="34"/>
          <w:szCs w:val="34"/>
          <w:highlight w:val="white"/>
        </w:rPr>
      </w:pPr>
      <w:bookmarkStart w:colFirst="0" w:colLast="0" w:name="_uu0zv86ae8gw" w:id="3"/>
      <w:bookmarkEnd w:id="3"/>
      <w:r w:rsidDel="00000000" w:rsidR="00000000" w:rsidRPr="00000000">
        <w:rPr>
          <w:b w:val="1"/>
          <w:color w:val="474747"/>
          <w:sz w:val="34"/>
          <w:szCs w:val="34"/>
          <w:highlight w:val="white"/>
          <w:rtl w:val="0"/>
        </w:rPr>
        <w:t xml:space="preserve">2. Составление портрета клиента</w:t>
      </w:r>
    </w:p>
    <w:p w:rsidR="00000000" w:rsidDel="00000000" w:rsidP="00000000" w:rsidRDefault="00000000" w:rsidRPr="00000000" w14:paraId="00000165">
      <w:pPr>
        <w:spacing w:after="340" w:lineRule="auto"/>
        <w:ind w:left="0" w:firstLine="720.0000000000001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Вопросы, на которые мы ответим в ходе анализа информации о клиентах компании: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spacing w:after="0" w:afterAutospacing="0" w:before="46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Как соотносится количество клиентов по категориям </w:t>
      </w: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B2B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B2C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spacing w:after="0" w:afterAutospacing="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Как соотносится выручка по этим категориям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spacing w:after="62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Каких клиентов больше, новых или старых</w:t>
      </w:r>
    </w:p>
    <w:p w:rsidR="00000000" w:rsidDel="00000000" w:rsidP="00000000" w:rsidRDefault="00000000" w:rsidRPr="00000000" w14:paraId="00000169">
      <w:pPr>
        <w:spacing w:after="340" w:before="300" w:lineRule="auto"/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Далее рассчитаем основные показатели по целевым клиентам: количество заказов, средняя сумма заказов и количество различных адресов доставки.</w:t>
      </w:r>
    </w:p>
    <w:p w:rsidR="00000000" w:rsidDel="00000000" w:rsidP="00000000" w:rsidRDefault="00000000" w:rsidRPr="00000000" w14:paraId="0000016A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Посмотрим, сколько у компании 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B2B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и 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B2C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-клиентов и какую долю от общей выручки они приносят.</w:t>
      </w:r>
    </w:p>
    <w:p w:rsidR="00000000" w:rsidDel="00000000" w:rsidP="00000000" w:rsidRDefault="00000000" w:rsidRPr="00000000" w14:paraId="0000016B">
      <w:pPr>
        <w:shd w:fill="ffffff" w:val="clear"/>
        <w:spacing w:after="340" w:before="300" w:lineRule="auto"/>
        <w:ind w:left="0" w:firstLine="720.0000000000001"/>
        <w:jc w:val="both"/>
        <w:rPr>
          <w:b w:val="1"/>
          <w:i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13131"/>
          <w:sz w:val="24"/>
          <w:szCs w:val="24"/>
          <w:highlight w:val="white"/>
          <w:rtl w:val="0"/>
        </w:rPr>
        <w:t xml:space="preserve">Запрос, который выведет количество клиентов и выручку по категориям клиента: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shd w:fill="ffffff" w:val="clear"/>
        <w:spacing w:after="0" w:afterAutospacing="0" w:before="46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category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(категория клиента);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shd w:fill="ffffff" w:val="clear"/>
        <w:spacing w:after="0" w:afterAutospacing="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cust_cnt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(количество клиентов);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shd w:fill="ffffff" w:val="clear"/>
        <w:spacing w:after="62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revenue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(объем выручки), результат округлим до целых чисел</w:t>
      </w:r>
    </w:p>
    <w:p w:rsidR="00000000" w:rsidDel="00000000" w:rsidP="00000000" w:rsidRDefault="00000000" w:rsidRPr="00000000" w14:paraId="0000016F">
      <w:pPr>
        <w:shd w:fill="ffffff" w:val="clear"/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Результат запроса отсортируем  по убыванию выручки.</w:t>
      </w:r>
    </w:p>
    <w:p w:rsidR="00000000" w:rsidDel="00000000" w:rsidP="00000000" w:rsidRDefault="00000000" w:rsidRPr="00000000" w14:paraId="0000017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with revenue_customers as (</w:t>
      </w:r>
    </w:p>
    <w:p w:rsidR="00000000" w:rsidDel="00000000" w:rsidP="00000000" w:rsidRDefault="00000000" w:rsidRPr="00000000" w14:paraId="00000171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17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scs.cust_id,</w:t>
      </w:r>
    </w:p>
    <w:p w:rsidR="00000000" w:rsidDel="00000000" w:rsidP="00000000" w:rsidRDefault="00000000" w:rsidRPr="00000000" w14:paraId="00000173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sum((sc.quantity * sp.price) *(1 - sc.discount)) cust_revenue</w:t>
      </w:r>
    </w:p>
    <w:p w:rsidR="00000000" w:rsidDel="00000000" w:rsidP="00000000" w:rsidRDefault="00000000" w:rsidRPr="00000000" w14:paraId="0000017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17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sql.store_products sp</w:t>
      </w:r>
    </w:p>
    <w:p w:rsidR="00000000" w:rsidDel="00000000" w:rsidP="00000000" w:rsidRDefault="00000000" w:rsidRPr="00000000" w14:paraId="00000176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sql.store_carts sc on sc.product_id = sp.product_id</w:t>
      </w:r>
    </w:p>
    <w:p w:rsidR="00000000" w:rsidDel="00000000" w:rsidP="00000000" w:rsidRDefault="00000000" w:rsidRPr="00000000" w14:paraId="0000017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sql.store_delivery sd on sd.order_id = sc.order_id</w:t>
      </w:r>
    </w:p>
    <w:p w:rsidR="00000000" w:rsidDel="00000000" w:rsidP="00000000" w:rsidRDefault="00000000" w:rsidRPr="00000000" w14:paraId="0000017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sql.store_customers scs on sd.cust_id = scs.cust_id</w:t>
      </w:r>
    </w:p>
    <w:p w:rsidR="00000000" w:rsidDel="00000000" w:rsidP="00000000" w:rsidRDefault="00000000" w:rsidRPr="00000000" w14:paraId="0000017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17A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scs.cust_id</w:t>
      </w:r>
    </w:p>
    <w:p w:rsidR="00000000" w:rsidDel="00000000" w:rsidP="00000000" w:rsidRDefault="00000000" w:rsidRPr="00000000" w14:paraId="0000017B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-- CTE для расчета выручки для каждого покупателя</w:t>
      </w:r>
    </w:p>
    <w:p w:rsidR="00000000" w:rsidDel="00000000" w:rsidP="00000000" w:rsidRDefault="00000000" w:rsidRPr="00000000" w14:paraId="0000017C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7D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case</w:t>
      </w:r>
    </w:p>
    <w:p w:rsidR="00000000" w:rsidDel="00000000" w:rsidP="00000000" w:rsidRDefault="00000000" w:rsidRPr="00000000" w14:paraId="0000017E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when category = 'Consumer' then 'B2C-клиент'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-- назначаем категорию клиенту</w:t>
      </w:r>
    </w:p>
    <w:p w:rsidR="00000000" w:rsidDel="00000000" w:rsidP="00000000" w:rsidRDefault="00000000" w:rsidRPr="00000000" w14:paraId="0000017F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else 'B2B-клиент'</w:t>
      </w:r>
    </w:p>
    <w:p w:rsidR="00000000" w:rsidDel="00000000" w:rsidP="00000000" w:rsidRDefault="00000000" w:rsidRPr="00000000" w14:paraId="0000018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end category,</w:t>
      </w:r>
    </w:p>
    <w:p w:rsidR="00000000" w:rsidDel="00000000" w:rsidP="00000000" w:rsidRDefault="00000000" w:rsidRPr="00000000" w14:paraId="00000181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count(scs.cust_id) cust_cnt,</w:t>
      </w:r>
    </w:p>
    <w:p w:rsidR="00000000" w:rsidDel="00000000" w:rsidP="00000000" w:rsidRDefault="00000000" w:rsidRPr="00000000" w14:paraId="0000018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round(sum(rc.cust_revenue)) revenue</w:t>
      </w:r>
    </w:p>
    <w:p w:rsidR="00000000" w:rsidDel="00000000" w:rsidP="00000000" w:rsidRDefault="00000000" w:rsidRPr="00000000" w14:paraId="00000183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8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sql.store_customers scs</w:t>
      </w:r>
    </w:p>
    <w:p w:rsidR="00000000" w:rsidDel="00000000" w:rsidP="00000000" w:rsidRDefault="00000000" w:rsidRPr="00000000" w14:paraId="0000018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join revenue_customers rc on rc.cust_id = scs.cust_id</w:t>
      </w:r>
    </w:p>
    <w:p w:rsidR="00000000" w:rsidDel="00000000" w:rsidP="00000000" w:rsidRDefault="00000000" w:rsidRPr="00000000" w14:paraId="00000186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18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category</w:t>
      </w:r>
    </w:p>
    <w:p w:rsidR="00000000" w:rsidDel="00000000" w:rsidP="00000000" w:rsidRDefault="00000000" w:rsidRPr="00000000" w14:paraId="0000018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18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revenue desc</w:t>
      </w:r>
    </w:p>
    <w:p w:rsidR="00000000" w:rsidDel="00000000" w:rsidP="00000000" w:rsidRDefault="00000000" w:rsidRPr="00000000" w14:paraId="0000018A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</w:rPr>
        <w:drawing>
          <wp:inline distB="114300" distT="114300" distL="114300" distR="114300">
            <wp:extent cx="4572000" cy="13239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340" w:before="320" w:lineRule="auto"/>
        <w:ind w:left="0" w:firstLine="720.0000000000001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По результатам выборки видно, что  </w:t>
      </w: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B2B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-клиентов намного больше, и выручки они приносят тоже в разы больше. Поэтому далее детально изучим данные по B2B-клиентам</w:t>
      </w:r>
    </w:p>
    <w:p w:rsidR="00000000" w:rsidDel="00000000" w:rsidP="00000000" w:rsidRDefault="00000000" w:rsidRPr="00000000" w14:paraId="0000018D">
      <w:pPr>
        <w:pStyle w:val="Heading3"/>
        <w:keepNext w:val="0"/>
        <w:keepLines w:val="0"/>
        <w:shd w:fill="ffffff" w:val="clear"/>
        <w:spacing w:after="160" w:before="0" w:line="335.99999999999994" w:lineRule="auto"/>
        <w:rPr>
          <w:b w:val="1"/>
          <w:color w:val="313131"/>
          <w:sz w:val="31"/>
          <w:szCs w:val="31"/>
          <w:highlight w:val="white"/>
        </w:rPr>
      </w:pPr>
      <w:bookmarkStart w:colFirst="0" w:colLast="0" w:name="_a1w2b0jabv90" w:id="4"/>
      <w:bookmarkEnd w:id="4"/>
      <w:r w:rsidDel="00000000" w:rsidR="00000000" w:rsidRPr="00000000">
        <w:rPr>
          <w:b w:val="1"/>
          <w:color w:val="313131"/>
          <w:sz w:val="31"/>
          <w:szCs w:val="31"/>
          <w:highlight w:val="white"/>
          <w:rtl w:val="0"/>
        </w:rPr>
        <w:t xml:space="preserve">Составляем характеристику B2B-клиентов</w:t>
      </w:r>
    </w:p>
    <w:p w:rsidR="00000000" w:rsidDel="00000000" w:rsidP="00000000" w:rsidRDefault="00000000" w:rsidRPr="00000000" w14:paraId="0000018E">
      <w:pPr>
        <w:shd w:fill="ffffff" w:val="clear"/>
        <w:spacing w:after="340" w:lineRule="auto"/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Посмотрим на динамику новых </w:t>
      </w: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B2B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-клиентов по месяцам, определим, выручка растёт за счёт увеличения продаж по старым клиентам или же за счёт привлечения новых.</w:t>
      </w:r>
    </w:p>
    <w:p w:rsidR="00000000" w:rsidDel="00000000" w:rsidP="00000000" w:rsidRDefault="00000000" w:rsidRPr="00000000" w14:paraId="0000018F">
      <w:pPr>
        <w:shd w:fill="ffffff" w:val="clear"/>
        <w:spacing w:after="340" w:before="300" w:lineRule="auto"/>
        <w:ind w:left="0" w:firstLine="720.0000000000001"/>
        <w:jc w:val="both"/>
        <w:rPr>
          <w:b w:val="1"/>
          <w:i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13131"/>
          <w:sz w:val="24"/>
          <w:szCs w:val="24"/>
          <w:highlight w:val="white"/>
          <w:rtl w:val="0"/>
        </w:rPr>
        <w:t xml:space="preserve">Запрос, который выведет количество новых корпоративных клиентов по месяцам: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shd w:fill="ffffff" w:val="clear"/>
        <w:spacing w:after="0" w:afterAutospacing="0" w:before="46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month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(месяц) ― тип date;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shd w:fill="ffffff" w:val="clear"/>
        <w:spacing w:after="62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new_custs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(количество новых клиентов).</w:t>
      </w:r>
    </w:p>
    <w:p w:rsidR="00000000" w:rsidDel="00000000" w:rsidP="00000000" w:rsidRDefault="00000000" w:rsidRPr="00000000" w14:paraId="00000192">
      <w:pPr>
        <w:shd w:fill="ffffff" w:val="clear"/>
        <w:spacing w:after="340" w:before="300" w:lineRule="auto"/>
        <w:ind w:left="0" w:firstLine="720.0000000000001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Результат отсортируем по первому столбцу в порядке возрастания.</w:t>
      </w:r>
    </w:p>
    <w:p w:rsidR="00000000" w:rsidDel="00000000" w:rsidP="00000000" w:rsidRDefault="00000000" w:rsidRPr="00000000" w14:paraId="00000193">
      <w:pPr>
        <w:shd w:fill="ffffff" w:val="clear"/>
        <w:spacing w:after="340" w:before="300" w:lineRule="auto"/>
        <w:ind w:left="0" w:firstLine="720.0000000000001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with first_order as (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sd.cust_id,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min(date_trunc('month', order_date)) first_date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sql.store_delivery sd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sql.store_customers scs on sd.cust_id = scs.cust_id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where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scs.category = 'Corporate'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sd.cust_id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--CTE для определения первой даты покупки корпоративных клиентов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first_date “month”,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count (distinct fo.cust_id) new_custs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first_order fo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join sql.store_customers scs on scs.cust_id = fo.cust_id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first_date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first_date</w:t>
      </w:r>
    </w:p>
    <w:p w:rsidR="00000000" w:rsidDel="00000000" w:rsidP="00000000" w:rsidRDefault="00000000" w:rsidRPr="00000000" w14:paraId="000001AA">
      <w:pPr>
        <w:shd w:fill="ffffff" w:val="clear"/>
        <w:spacing w:after="340" w:before="300" w:lineRule="auto"/>
        <w:ind w:firstLine="720.0000000000001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По полученным данным построим график динамики новых клиентов.</w:t>
      </w:r>
    </w:p>
    <w:p w:rsidR="00000000" w:rsidDel="00000000" w:rsidP="00000000" w:rsidRDefault="00000000" w:rsidRPr="00000000" w14:paraId="000001AB">
      <w:pPr>
        <w:shd w:fill="ffffff" w:val="clear"/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</w:rPr>
        <w:drawing>
          <wp:inline distB="114300" distT="114300" distL="114300" distR="114300">
            <wp:extent cx="6469089" cy="127772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9089" cy="127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0" w:firstLine="720.000000000000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Как видно из графика, количество новых клиентов падает.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 самом начале было привлечено много клиентов, а после 2018 года новые клиенты почти не привлекались. Необходимо обратить внимание этот момент, так как </w:t>
      </w:r>
      <w:r w:rsidDel="00000000" w:rsidR="00000000" w:rsidRPr="00000000">
        <w:rPr>
          <w:color w:val="2b2b2b"/>
          <w:sz w:val="26"/>
          <w:szCs w:val="26"/>
          <w:highlight w:val="white"/>
          <w:rtl w:val="0"/>
        </w:rPr>
        <w:t xml:space="preserve">привлечение новых клиентов – основная задача каждого бизнеса, позволяющая компании развиваться и наращивать прибыли.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ind w:left="0" w:firstLine="720.000000000000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spacing w:after="340" w:lineRule="auto"/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Далее изучим основные показатели по корпоративным клиентам: сумму заказа, сколько товаров в заказе и сколько различных офисов, куда они доставлялись.</w:t>
      </w:r>
    </w:p>
    <w:p w:rsidR="00000000" w:rsidDel="00000000" w:rsidP="00000000" w:rsidRDefault="00000000" w:rsidRPr="00000000" w14:paraId="000001AF">
      <w:pPr>
        <w:shd w:fill="ffffff" w:val="clear"/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4"/>
        <w:numPr>
          <w:ilvl w:val="0"/>
          <w:numId w:val="6"/>
        </w:numPr>
        <w:shd w:fill="ffffff" w:val="clear"/>
        <w:spacing w:after="620" w:before="460" w:line="335.99999999999994" w:lineRule="auto"/>
        <w:ind w:left="1180" w:hanging="360"/>
        <w:rPr>
          <w:b w:val="1"/>
        </w:rPr>
      </w:pPr>
      <w:bookmarkStart w:colFirst="0" w:colLast="0" w:name="_241lmmpe66i0" w:id="5"/>
      <w:bookmarkEnd w:id="5"/>
      <w:r w:rsidDel="00000000" w:rsidR="00000000" w:rsidRPr="00000000">
        <w:rPr>
          <w:b w:val="1"/>
          <w:rtl w:val="0"/>
        </w:rPr>
        <w:t xml:space="preserve">Определение  среднего количества различных товаров в заказах у корпоративных клиентов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with cust_carts as (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sc.order_id,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count(sc.product_id) ord_qty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sql.store_carts sc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sql.store_delivery sd on sc.order_id = sd.order_id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sql.store_customers scs on sd.cust_id = scs.cust_id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sc.order_id,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scs.category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having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scs.category = 'Corporate'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-- CTE для определения количества различных товаров в заказе на каждого корпоративного клиента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avg(cc.ord_qty)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cust_carts cc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40" w:before="300" w:line="276" w:lineRule="auto"/>
        <w:ind w:left="0" w:right="0" w:firstLine="0"/>
        <w:jc w:val="left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Результат: 2</w:t>
      </w:r>
    </w:p>
    <w:p w:rsidR="00000000" w:rsidDel="00000000" w:rsidP="00000000" w:rsidRDefault="00000000" w:rsidRPr="00000000" w14:paraId="000001C4">
      <w:pPr>
        <w:pStyle w:val="Heading4"/>
        <w:numPr>
          <w:ilvl w:val="0"/>
          <w:numId w:val="6"/>
        </w:numPr>
        <w:shd w:fill="ffffff" w:val="clear"/>
        <w:spacing w:after="620" w:before="460" w:line="335.99999999999994" w:lineRule="auto"/>
        <w:ind w:left="1180" w:hanging="360"/>
        <w:rPr>
          <w:b w:val="1"/>
          <w:color w:val="222222"/>
        </w:rPr>
      </w:pPr>
      <w:bookmarkStart w:colFirst="0" w:colLast="0" w:name="_jlkz14rje54s" w:id="6"/>
      <w:bookmarkEnd w:id="6"/>
      <w:r w:rsidDel="00000000" w:rsidR="00000000" w:rsidRPr="00000000">
        <w:rPr>
          <w:b w:val="1"/>
          <w:color w:val="222222"/>
          <w:rtl w:val="0"/>
        </w:rPr>
        <w:t xml:space="preserve">Определение средней суммы заказов у корпоративных клиентов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with revenue_order as (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sc.order_id,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sum((sc.quantity * sp.price) *(1 - sc.discount)) revenue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sql.store_delivery sd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sql.store_carts sc on sd.order_id = sc.order_id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sql.store_customers c on sd.cust_id = c.cust_id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sql.store_products sp on sc.product_id = sp.product_id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where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c.category = 'Corporate'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sc.order_id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-- CTE для определения суммы заказа корпоративного клиента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round (avg (revenue), 1)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revenue_order</w:t>
      </w:r>
    </w:p>
    <w:p w:rsidR="00000000" w:rsidDel="00000000" w:rsidP="00000000" w:rsidRDefault="00000000" w:rsidRPr="00000000" w14:paraId="000001D7">
      <w:pPr>
        <w:shd w:fill="ffffff" w:val="clear"/>
        <w:spacing w:after="620" w:before="460" w:line="240" w:lineRule="auto"/>
        <w:ind w:left="0" w:firstLine="0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Результат: 285.9</w:t>
      </w:r>
    </w:p>
    <w:p w:rsidR="00000000" w:rsidDel="00000000" w:rsidP="00000000" w:rsidRDefault="00000000" w:rsidRPr="00000000" w14:paraId="000001D8">
      <w:pPr>
        <w:pStyle w:val="Heading4"/>
        <w:numPr>
          <w:ilvl w:val="0"/>
          <w:numId w:val="6"/>
        </w:numPr>
        <w:shd w:fill="ffffff" w:val="clear"/>
        <w:spacing w:after="620" w:before="460" w:line="240" w:lineRule="auto"/>
        <w:ind w:left="1180" w:hanging="360"/>
        <w:rPr>
          <w:b w:val="1"/>
          <w:color w:val="222222"/>
        </w:rPr>
      </w:pPr>
      <w:bookmarkStart w:colFirst="0" w:colLast="0" w:name="_46anyj655yj4" w:id="7"/>
      <w:bookmarkEnd w:id="7"/>
      <w:r w:rsidDel="00000000" w:rsidR="00000000" w:rsidRPr="00000000">
        <w:rPr>
          <w:b w:val="1"/>
          <w:color w:val="222222"/>
          <w:rtl w:val="0"/>
        </w:rPr>
        <w:t xml:space="preserve">Определение среднего количества различных офисов у корпоративных клиентов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with qty_office as (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scs.cust_id,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count(distinct sd.zip_code) qnty_office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sql.store_delivery sd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join sql.store_customers scs on scs.cust_id = sd.cust_id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scs.cust_id,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scs.category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having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scs.category = 'Corporate'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-- CTE для определения количества различных офисов у корпоративных клиентов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round(avg(qnty_office), 1)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qty_office</w:t>
      </w:r>
    </w:p>
    <w:p w:rsidR="00000000" w:rsidDel="00000000" w:rsidP="00000000" w:rsidRDefault="00000000" w:rsidRPr="00000000" w14:paraId="000001EA">
      <w:pPr>
        <w:shd w:fill="ffffff" w:val="clear"/>
        <w:spacing w:after="460" w:before="300" w:lineRule="auto"/>
        <w:rPr>
          <w:color w:val="313131"/>
          <w:sz w:val="32"/>
          <w:szCs w:val="32"/>
          <w:highlight w:val="white"/>
        </w:rPr>
      </w:pP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Результат: 6.2.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ffffff" w:val="clear"/>
        <w:spacing w:after="460" w:before="300" w:line="240" w:lineRule="auto"/>
        <w:ind w:left="0" w:firstLine="720.000000000000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Необходимо поработать над увеличением  количества разных товаров в заказе, что в свою очередь увеличит средний чек. Возможно, стоит предлагать сопутствующие товары или скидки на последующий товар в заказе.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shd w:fill="ffffff" w:val="clear"/>
        <w:spacing w:after="460" w:before="300" w:line="240" w:lineRule="auto"/>
        <w:ind w:left="0" w:firstLine="720.0000000000001"/>
        <w:jc w:val="both"/>
        <w:rPr>
          <w:color w:val="ff0000"/>
          <w:sz w:val="32"/>
          <w:szCs w:val="32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Большое количество различных офисов у корпоративных клиентов с одной стороны предполагает и большой спрос на продукцию, но также ведет к увеличению расходов на транспорт, а также затрат на развитие логистики.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2"/>
        <w:keepNext w:val="0"/>
        <w:keepLines w:val="0"/>
        <w:shd w:fill="ffffff" w:val="clear"/>
        <w:spacing w:after="0" w:before="0" w:line="335.99999999999994" w:lineRule="auto"/>
        <w:rPr>
          <w:b w:val="1"/>
          <w:color w:val="474747"/>
          <w:sz w:val="34"/>
          <w:szCs w:val="34"/>
          <w:highlight w:val="white"/>
        </w:rPr>
      </w:pPr>
      <w:bookmarkStart w:colFirst="0" w:colLast="0" w:name="_6gmsqb4kmw32" w:id="8"/>
      <w:bookmarkEnd w:id="8"/>
      <w:r w:rsidDel="00000000" w:rsidR="00000000" w:rsidRPr="00000000">
        <w:rPr>
          <w:b w:val="1"/>
          <w:color w:val="474747"/>
          <w:sz w:val="34"/>
          <w:szCs w:val="34"/>
          <w:highlight w:val="white"/>
          <w:rtl w:val="0"/>
        </w:rPr>
        <w:t xml:space="preserve">3.  Анализ логистики компании</w:t>
      </w:r>
    </w:p>
    <w:p w:rsidR="00000000" w:rsidDel="00000000" w:rsidP="00000000" w:rsidRDefault="00000000" w:rsidRPr="00000000" w14:paraId="000001EE">
      <w:pPr>
        <w:ind w:left="0" w:firstLine="720.0000000000001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Оценим текущую картину по логистике доставок и найдем штат, в котором лучше всего открыть офлайн-магазин. Для этого определим: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color w:val="31313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Насколько эффективно выполняются текущие доставки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color w:val="313131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Как распределяются доставки и выручка по штатам и городам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numPr>
          <w:ilvl w:val="0"/>
          <w:numId w:val="8"/>
        </w:numPr>
        <w:shd w:fill="ffffff" w:val="clear"/>
        <w:spacing w:after="160" w:before="0" w:line="335.99999999999994" w:lineRule="auto"/>
        <w:ind w:left="720" w:hanging="360"/>
        <w:rPr>
          <w:b w:val="1"/>
          <w:color w:val="313131"/>
          <w:sz w:val="31"/>
          <w:szCs w:val="31"/>
          <w:highlight w:val="white"/>
          <w:u w:val="none"/>
        </w:rPr>
      </w:pPr>
      <w:bookmarkStart w:colFirst="0" w:colLast="0" w:name="_h8ee8eptara" w:id="9"/>
      <w:bookmarkEnd w:id="9"/>
      <w:r w:rsidDel="00000000" w:rsidR="00000000" w:rsidRPr="00000000">
        <w:rPr>
          <w:b w:val="1"/>
          <w:color w:val="313131"/>
          <w:sz w:val="31"/>
          <w:szCs w:val="31"/>
          <w:highlight w:val="white"/>
          <w:rtl w:val="0"/>
        </w:rPr>
        <w:t xml:space="preserve">Определение эффективности доставки</w:t>
      </w:r>
    </w:p>
    <w:p w:rsidR="00000000" w:rsidDel="00000000" w:rsidP="00000000" w:rsidRDefault="00000000" w:rsidRPr="00000000" w14:paraId="000001F3">
      <w:pPr>
        <w:shd w:fill="ffffff" w:val="clear"/>
        <w:spacing w:after="34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Начнем с задачи по текущей эффективности. Определим, какая доля заказов выполняется в срок по каждой категории.</w:t>
      </w:r>
    </w:p>
    <w:p w:rsidR="00000000" w:rsidDel="00000000" w:rsidP="00000000" w:rsidRDefault="00000000" w:rsidRPr="00000000" w14:paraId="000001F4">
      <w:pPr>
        <w:spacing w:after="340" w:before="16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Для этого напишем запрос, который выведет:</w:t>
      </w:r>
    </w:p>
    <w:p w:rsidR="00000000" w:rsidDel="00000000" w:rsidP="00000000" w:rsidRDefault="00000000" w:rsidRPr="00000000" w14:paraId="000001F5">
      <w:pPr>
        <w:numPr>
          <w:ilvl w:val="0"/>
          <w:numId w:val="10"/>
        </w:numPr>
        <w:spacing w:after="0" w:afterAutospacing="0" w:before="46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тип доставки;</w:t>
      </w:r>
    </w:p>
    <w:p w:rsidR="00000000" w:rsidDel="00000000" w:rsidP="00000000" w:rsidRDefault="00000000" w:rsidRPr="00000000" w14:paraId="000001F6">
      <w:pPr>
        <w:numPr>
          <w:ilvl w:val="0"/>
          <w:numId w:val="10"/>
        </w:numPr>
        <w:spacing w:after="0" w:afterAutospacing="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общее количество заказов (</w:t>
      </w: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orders_cnt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7">
      <w:pPr>
        <w:numPr>
          <w:ilvl w:val="0"/>
          <w:numId w:val="10"/>
        </w:numPr>
        <w:spacing w:after="0" w:afterAutospacing="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количество заказов, которые не были доставлены вовремя (</w:t>
      </w: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late_orders_cnt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1F8">
      <w:pPr>
        <w:numPr>
          <w:ilvl w:val="0"/>
          <w:numId w:val="10"/>
        </w:numPr>
        <w:spacing w:after="620" w:before="0" w:beforeAutospacing="0" w:line="335.99999999999994" w:lineRule="auto"/>
        <w:ind w:left="1180" w:hanging="360"/>
        <w:rPr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долю выполненных вовремя заказов, в процентах (</w:t>
      </w: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% success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), округленную до двух знаков после запятой.</w:t>
      </w:r>
    </w:p>
    <w:p w:rsidR="00000000" w:rsidDel="00000000" w:rsidP="00000000" w:rsidRDefault="00000000" w:rsidRPr="00000000" w14:paraId="000001F9">
      <w:pPr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Результат отсортирован по четвертому столбцу в порядке возрастания</w:t>
      </w:r>
    </w:p>
    <w:p w:rsidR="00000000" w:rsidDel="00000000" w:rsidP="00000000" w:rsidRDefault="00000000" w:rsidRPr="00000000" w14:paraId="000001FA">
      <w:pPr>
        <w:shd w:fill="ffffff" w:val="clear"/>
        <w:spacing w:after="340" w:lineRule="auto"/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Учитывая, что если заказ был оформлен вечером, когда его уже нельзя отправить, и в базу данных записывается дата, следующая за датой заказа, датой заказа считаем дату, когда заказ был взят в работу. Поэтому день заказа будем считать первым днем доставки. Соответственно, в запросе были использованы следующие условия: разница дней между днем доставки и днем заказа для экспресс-доставки 0 дней, для доставок первым классом - 2 дня, вторым классом - з дня, для Стандартных доставок - 5 дней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with delivery_status as (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order_id,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ship_mode,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case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when ship_mode = 'Same Day'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and ship_date - order_date &gt; 0 then 'Late'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when ship_mode = 'First Class'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and ship_date - order_date &gt; 2 then 'Late'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when ship_mode = 'Second Class'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and ship_date - order_date &gt; 3 then 'Late'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when ship_mode = 'Standard Class'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and ship_date - order_date &gt; 5 then 'Late'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end deliv_st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sql.store_delivery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order_id,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ship_mode,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ship_date,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order_date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-- СТЕ для определения статуса доставки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ds.ship_mode,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count(ds.order_id) total_qty,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count(deliv_st) late_order_qty,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100.0 *(count(ds.order_id) - count(deliv_st)) / count(ds.order_id) "% success"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delivery_status ds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ds.ship_mode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"% success"</w:t>
      </w:r>
    </w:p>
    <w:p w:rsidR="00000000" w:rsidDel="00000000" w:rsidP="00000000" w:rsidRDefault="00000000" w:rsidRPr="00000000" w14:paraId="0000021C">
      <w:pPr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</w:rPr>
        <w:drawing>
          <wp:inline distB="114300" distT="114300" distL="114300" distR="114300">
            <wp:extent cx="5591175" cy="202882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after="340" w:before="320" w:lineRule="auto"/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По результатам выборки видно, что чаще всего с опозданием доходят заказы, отправленные вторым классом.</w:t>
      </w:r>
    </w:p>
    <w:p w:rsidR="00000000" w:rsidDel="00000000" w:rsidP="00000000" w:rsidRDefault="00000000" w:rsidRPr="00000000" w14:paraId="0000021E">
      <w:pPr>
        <w:spacing w:after="340" w:before="260" w:lineRule="auto"/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Поэтому детально рассмотрим именно эти доставки. Посмотрим, насколько систематично это происходит. Возможно, у службы доставки были проблемы только на протяжении ограниченного периода.</w:t>
      </w:r>
    </w:p>
    <w:p w:rsidR="00000000" w:rsidDel="00000000" w:rsidP="00000000" w:rsidRDefault="00000000" w:rsidRPr="00000000" w14:paraId="0000021F">
      <w:pPr>
        <w:shd w:fill="ffffff" w:val="clear"/>
        <w:spacing w:after="340" w:before="300" w:lineRule="auto"/>
        <w:ind w:left="0" w:firstLine="720.0000000000001"/>
        <w:jc w:val="both"/>
        <w:rPr>
          <w:b w:val="1"/>
          <w:i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13131"/>
          <w:sz w:val="24"/>
          <w:szCs w:val="24"/>
          <w:highlight w:val="white"/>
          <w:rtl w:val="0"/>
        </w:rPr>
        <w:t xml:space="preserve">Запрос, который выведет долю заказов, отправленных вторым классом, которые были доставлены с опозданием, по кварталам:</w:t>
      </w:r>
    </w:p>
    <w:p w:rsidR="00000000" w:rsidDel="00000000" w:rsidP="00000000" w:rsidRDefault="00000000" w:rsidRPr="00000000" w14:paraId="0000022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with delivery_status as (</w:t>
      </w:r>
    </w:p>
    <w:p w:rsidR="00000000" w:rsidDel="00000000" w:rsidP="00000000" w:rsidRDefault="00000000" w:rsidRPr="00000000" w14:paraId="0000022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223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order_id,</w:t>
      </w:r>
    </w:p>
    <w:p w:rsidR="00000000" w:rsidDel="00000000" w:rsidP="00000000" w:rsidRDefault="00000000" w:rsidRPr="00000000" w14:paraId="0000022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ship_mode,</w:t>
      </w:r>
    </w:p>
    <w:p w:rsidR="00000000" w:rsidDel="00000000" w:rsidP="00000000" w:rsidRDefault="00000000" w:rsidRPr="00000000" w14:paraId="0000022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order_date,</w:t>
      </w:r>
    </w:p>
    <w:p w:rsidR="00000000" w:rsidDel="00000000" w:rsidP="00000000" w:rsidRDefault="00000000" w:rsidRPr="00000000" w14:paraId="00000226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ship_date,</w:t>
      </w:r>
    </w:p>
    <w:p w:rsidR="00000000" w:rsidDel="00000000" w:rsidP="00000000" w:rsidRDefault="00000000" w:rsidRPr="00000000" w14:paraId="0000022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case</w:t>
      </w:r>
    </w:p>
    <w:p w:rsidR="00000000" w:rsidDel="00000000" w:rsidP="00000000" w:rsidRDefault="00000000" w:rsidRPr="00000000" w14:paraId="0000022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when ship_mode = 'Same Day'</w:t>
      </w:r>
    </w:p>
    <w:p w:rsidR="00000000" w:rsidDel="00000000" w:rsidP="00000000" w:rsidRDefault="00000000" w:rsidRPr="00000000" w14:paraId="0000022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and ship_date - order_date &gt; 0 then 'Late'</w:t>
      </w:r>
    </w:p>
    <w:p w:rsidR="00000000" w:rsidDel="00000000" w:rsidP="00000000" w:rsidRDefault="00000000" w:rsidRPr="00000000" w14:paraId="0000022A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when ship_mode = 'First Class'</w:t>
      </w:r>
    </w:p>
    <w:p w:rsidR="00000000" w:rsidDel="00000000" w:rsidP="00000000" w:rsidRDefault="00000000" w:rsidRPr="00000000" w14:paraId="0000022B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and ship_date - order_date &gt; 2 then 'Late'</w:t>
      </w:r>
    </w:p>
    <w:p w:rsidR="00000000" w:rsidDel="00000000" w:rsidP="00000000" w:rsidRDefault="00000000" w:rsidRPr="00000000" w14:paraId="0000022C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when ship_mode = 'Second Class'</w:t>
      </w:r>
    </w:p>
    <w:p w:rsidR="00000000" w:rsidDel="00000000" w:rsidP="00000000" w:rsidRDefault="00000000" w:rsidRPr="00000000" w14:paraId="0000022D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and ship_date - order_date &gt; 3 then 'Late'</w:t>
      </w:r>
    </w:p>
    <w:p w:rsidR="00000000" w:rsidDel="00000000" w:rsidP="00000000" w:rsidRDefault="00000000" w:rsidRPr="00000000" w14:paraId="0000022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when ship_mode = 'Standard Class'</w:t>
      </w:r>
    </w:p>
    <w:p w:rsidR="00000000" w:rsidDel="00000000" w:rsidP="00000000" w:rsidRDefault="00000000" w:rsidRPr="00000000" w14:paraId="0000022F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and ship_date - order_date &gt; 5 then 'Late'         end deliv_status</w:t>
      </w:r>
    </w:p>
    <w:p w:rsidR="00000000" w:rsidDel="00000000" w:rsidP="00000000" w:rsidRDefault="00000000" w:rsidRPr="00000000" w14:paraId="0000023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231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sql.store_delivery</w:t>
      </w:r>
    </w:p>
    <w:p w:rsidR="00000000" w:rsidDel="00000000" w:rsidP="00000000" w:rsidRDefault="00000000" w:rsidRPr="00000000" w14:paraId="0000023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233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order_id,</w:t>
      </w:r>
    </w:p>
    <w:p w:rsidR="00000000" w:rsidDel="00000000" w:rsidP="00000000" w:rsidRDefault="00000000" w:rsidRPr="00000000" w14:paraId="0000023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ship_mode,</w:t>
      </w:r>
    </w:p>
    <w:p w:rsidR="00000000" w:rsidDel="00000000" w:rsidP="00000000" w:rsidRDefault="00000000" w:rsidRPr="00000000" w14:paraId="0000023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ship_date,</w:t>
      </w:r>
    </w:p>
    <w:p w:rsidR="00000000" w:rsidDel="00000000" w:rsidP="00000000" w:rsidRDefault="00000000" w:rsidRPr="00000000" w14:paraId="00000236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order_date</w:t>
      </w:r>
    </w:p>
    <w:p w:rsidR="00000000" w:rsidDel="00000000" w:rsidP="00000000" w:rsidRDefault="00000000" w:rsidRPr="00000000" w14:paraId="0000023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23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3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date_trunc('quarter', ds.order_date) "quarter",</w:t>
      </w:r>
    </w:p>
    <w:p w:rsidR="00000000" w:rsidDel="00000000" w:rsidP="00000000" w:rsidRDefault="00000000" w:rsidRPr="00000000" w14:paraId="0000023A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100.0 * count(deliv_status) / count(ds.order_id) "%_delay"</w:t>
      </w:r>
    </w:p>
    <w:p w:rsidR="00000000" w:rsidDel="00000000" w:rsidP="00000000" w:rsidRDefault="00000000" w:rsidRPr="00000000" w14:paraId="0000023B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23C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delivery_status ds</w:t>
      </w:r>
    </w:p>
    <w:p w:rsidR="00000000" w:rsidDel="00000000" w:rsidP="00000000" w:rsidRDefault="00000000" w:rsidRPr="00000000" w14:paraId="0000023D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where</w:t>
      </w:r>
    </w:p>
    <w:p w:rsidR="00000000" w:rsidDel="00000000" w:rsidP="00000000" w:rsidRDefault="00000000" w:rsidRPr="00000000" w14:paraId="0000023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ds.ship_mode = 'Second Class'</w:t>
      </w:r>
    </w:p>
    <w:p w:rsidR="00000000" w:rsidDel="00000000" w:rsidP="00000000" w:rsidRDefault="00000000" w:rsidRPr="00000000" w14:paraId="0000023F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24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"quarter"</w:t>
      </w:r>
    </w:p>
    <w:p w:rsidR="00000000" w:rsidDel="00000000" w:rsidP="00000000" w:rsidRDefault="00000000" w:rsidRPr="00000000" w14:paraId="00000241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24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"quarter"</w:t>
      </w:r>
    </w:p>
    <w:p w:rsidR="00000000" w:rsidDel="00000000" w:rsidP="00000000" w:rsidRDefault="00000000" w:rsidRPr="00000000" w14:paraId="00000243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hd w:fill="ffffff" w:val="clear"/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ffffff" w:val="clear"/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ffffff" w:val="clear"/>
        <w:spacing w:after="340" w:before="300" w:lineRule="auto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По получившимся данным построим график.</w:t>
      </w:r>
    </w:p>
    <w:p w:rsidR="00000000" w:rsidDel="00000000" w:rsidP="00000000" w:rsidRDefault="00000000" w:rsidRPr="00000000" w14:paraId="0000024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</w:rPr>
        <w:drawing>
          <wp:inline distB="114300" distT="114300" distL="114300" distR="114300">
            <wp:extent cx="6100763" cy="994397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994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Как видно из графика, заказы доставляются с опозданием постоянно, а не только на протяжении ограниченного периода времени.</w:t>
      </w:r>
    </w:p>
    <w:p w:rsidR="00000000" w:rsidDel="00000000" w:rsidP="00000000" w:rsidRDefault="00000000" w:rsidRPr="00000000" w14:paraId="0000024B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Рассмотрим детальнее время доставки вторым классом, а именно, сколько доставок было задержано (</w:t>
      </w: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cnt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), сколько доставлено в последний день доставки, и сколько доставлено раньше предельного срока, а также их долю от общего количества доставок второго класса (</w:t>
      </w: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%_total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24C">
      <w:pPr>
        <w:rPr>
          <w:color w:val="31313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with delivery_time_category as (</w:t>
      </w:r>
    </w:p>
    <w:p w:rsidR="00000000" w:rsidDel="00000000" w:rsidP="00000000" w:rsidRDefault="00000000" w:rsidRPr="00000000" w14:paraId="0000024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24F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order_id,</w:t>
      </w:r>
    </w:p>
    <w:p w:rsidR="00000000" w:rsidDel="00000000" w:rsidP="00000000" w:rsidRDefault="00000000" w:rsidRPr="00000000" w14:paraId="0000025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case</w:t>
      </w:r>
    </w:p>
    <w:p w:rsidR="00000000" w:rsidDel="00000000" w:rsidP="00000000" w:rsidRDefault="00000000" w:rsidRPr="00000000" w14:paraId="00000251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when ship_date - order_date &lt; 3 then 'early'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-- доставки, совершенные раньше предельного срока</w:t>
      </w:r>
    </w:p>
    <w:p w:rsidR="00000000" w:rsidDel="00000000" w:rsidP="00000000" w:rsidRDefault="00000000" w:rsidRPr="00000000" w14:paraId="00000252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when ship_date - order_date = 3 then 'last_day'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-- доставки, совершенные в последний день</w:t>
      </w:r>
    </w:p>
    <w:p w:rsidR="00000000" w:rsidDel="00000000" w:rsidP="00000000" w:rsidRDefault="00000000" w:rsidRPr="00000000" w14:paraId="00000253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    when ship_date - order_date &gt; 3 then 'late'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-- задержанные доставки</w:t>
      </w:r>
    </w:p>
    <w:p w:rsidR="00000000" w:rsidDel="00000000" w:rsidP="00000000" w:rsidRDefault="00000000" w:rsidRPr="00000000" w14:paraId="0000025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end time_del_cat</w:t>
      </w:r>
    </w:p>
    <w:p w:rsidR="00000000" w:rsidDel="00000000" w:rsidP="00000000" w:rsidRDefault="00000000" w:rsidRPr="00000000" w14:paraId="0000025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256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sql.store_delivery</w:t>
      </w:r>
    </w:p>
    <w:p w:rsidR="00000000" w:rsidDel="00000000" w:rsidP="00000000" w:rsidRDefault="00000000" w:rsidRPr="00000000" w14:paraId="0000025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25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order_id,</w:t>
      </w:r>
    </w:p>
    <w:p w:rsidR="00000000" w:rsidDel="00000000" w:rsidP="00000000" w:rsidRDefault="00000000" w:rsidRPr="00000000" w14:paraId="0000025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order_date,</w:t>
      </w:r>
    </w:p>
    <w:p w:rsidR="00000000" w:rsidDel="00000000" w:rsidP="00000000" w:rsidRDefault="00000000" w:rsidRPr="00000000" w14:paraId="0000025A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ship_date,</w:t>
      </w:r>
    </w:p>
    <w:p w:rsidR="00000000" w:rsidDel="00000000" w:rsidP="00000000" w:rsidRDefault="00000000" w:rsidRPr="00000000" w14:paraId="0000025B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ship_mode</w:t>
      </w:r>
    </w:p>
    <w:p w:rsidR="00000000" w:rsidDel="00000000" w:rsidP="00000000" w:rsidRDefault="00000000" w:rsidRPr="00000000" w14:paraId="0000025C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having</w:t>
      </w:r>
    </w:p>
    <w:p w:rsidR="00000000" w:rsidDel="00000000" w:rsidP="00000000" w:rsidRDefault="00000000" w:rsidRPr="00000000" w14:paraId="0000025D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ship_mode = 'Second Class'</w:t>
      </w:r>
    </w:p>
    <w:p w:rsidR="00000000" w:rsidDel="00000000" w:rsidP="00000000" w:rsidRDefault="00000000" w:rsidRPr="00000000" w14:paraId="0000025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--СТЕ, в котором времени, за которое осуществлялись доставки, назначаются  категории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25F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all_delivers_second as (</w:t>
      </w:r>
    </w:p>
    <w:p w:rsidR="00000000" w:rsidDel="00000000" w:rsidP="00000000" w:rsidRDefault="00000000" w:rsidRPr="00000000" w14:paraId="0000026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261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count(*) total_deliv_second</w:t>
      </w:r>
    </w:p>
    <w:p w:rsidR="00000000" w:rsidDel="00000000" w:rsidP="00000000" w:rsidRDefault="00000000" w:rsidRPr="00000000" w14:paraId="0000026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263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sql.store_delivery</w:t>
      </w:r>
    </w:p>
    <w:p w:rsidR="00000000" w:rsidDel="00000000" w:rsidP="00000000" w:rsidRDefault="00000000" w:rsidRPr="00000000" w14:paraId="0000026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where</w:t>
      </w:r>
    </w:p>
    <w:p w:rsidR="00000000" w:rsidDel="00000000" w:rsidP="00000000" w:rsidRDefault="00000000" w:rsidRPr="00000000" w14:paraId="0000026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    ship_mode = 'Second Class'</w:t>
      </w:r>
    </w:p>
    <w:p w:rsidR="00000000" w:rsidDel="00000000" w:rsidP="00000000" w:rsidRDefault="00000000" w:rsidRPr="00000000" w14:paraId="00000266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-- СТЕ для подсчета общего количества доставок второго класса </w:t>
      </w:r>
    </w:p>
    <w:p w:rsidR="00000000" w:rsidDel="00000000" w:rsidP="00000000" w:rsidRDefault="00000000" w:rsidRPr="00000000" w14:paraId="0000026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6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dt.time_del_cat,</w:t>
      </w:r>
    </w:p>
    <w:p w:rsidR="00000000" w:rsidDel="00000000" w:rsidP="00000000" w:rsidRDefault="00000000" w:rsidRPr="00000000" w14:paraId="0000026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count(*) cnt,</w:t>
      </w:r>
    </w:p>
    <w:p w:rsidR="00000000" w:rsidDel="00000000" w:rsidP="00000000" w:rsidRDefault="00000000" w:rsidRPr="00000000" w14:paraId="0000026A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round(100.0 * count(*) / als.total_deliv_second) "%_total"</w:t>
      </w:r>
    </w:p>
    <w:p w:rsidR="00000000" w:rsidDel="00000000" w:rsidP="00000000" w:rsidRDefault="00000000" w:rsidRPr="00000000" w14:paraId="0000026B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26C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delivery_time_category dt</w:t>
      </w:r>
    </w:p>
    <w:p w:rsidR="00000000" w:rsidDel="00000000" w:rsidP="00000000" w:rsidRDefault="00000000" w:rsidRPr="00000000" w14:paraId="0000026D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cross join all_delivers_second als</w:t>
      </w:r>
    </w:p>
    <w:p w:rsidR="00000000" w:rsidDel="00000000" w:rsidP="00000000" w:rsidRDefault="00000000" w:rsidRPr="00000000" w14:paraId="0000026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26F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time_del_cat,</w:t>
      </w:r>
    </w:p>
    <w:p w:rsidR="00000000" w:rsidDel="00000000" w:rsidP="00000000" w:rsidRDefault="00000000" w:rsidRPr="00000000" w14:paraId="0000027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als.total_deliv_second</w:t>
      </w:r>
    </w:p>
    <w:p w:rsidR="00000000" w:rsidDel="00000000" w:rsidP="00000000" w:rsidRDefault="00000000" w:rsidRPr="00000000" w14:paraId="00000271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HAVING</w:t>
      </w:r>
    </w:p>
    <w:p w:rsidR="00000000" w:rsidDel="00000000" w:rsidP="00000000" w:rsidRDefault="00000000" w:rsidRPr="00000000" w14:paraId="0000027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time_del_cat = 'early'</w:t>
      </w:r>
    </w:p>
    <w:p w:rsidR="00000000" w:rsidDel="00000000" w:rsidP="00000000" w:rsidRDefault="00000000" w:rsidRPr="00000000" w14:paraId="00000273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Union all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-- Объединяем результаты выборки</w:t>
      </w:r>
    </w:p>
    <w:p w:rsidR="00000000" w:rsidDel="00000000" w:rsidP="00000000" w:rsidRDefault="00000000" w:rsidRPr="00000000" w14:paraId="0000027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7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time_del_cat,</w:t>
      </w:r>
    </w:p>
    <w:p w:rsidR="00000000" w:rsidDel="00000000" w:rsidP="00000000" w:rsidRDefault="00000000" w:rsidRPr="00000000" w14:paraId="00000276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count(*) cnt,</w:t>
      </w:r>
    </w:p>
    <w:p w:rsidR="00000000" w:rsidDel="00000000" w:rsidP="00000000" w:rsidRDefault="00000000" w:rsidRPr="00000000" w14:paraId="0000027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round(100.0 * count(*) / als.total_deliv_second)</w:t>
      </w:r>
    </w:p>
    <w:p w:rsidR="00000000" w:rsidDel="00000000" w:rsidP="00000000" w:rsidRDefault="00000000" w:rsidRPr="00000000" w14:paraId="0000027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27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delivery_time_category</w:t>
      </w:r>
    </w:p>
    <w:p w:rsidR="00000000" w:rsidDel="00000000" w:rsidP="00000000" w:rsidRDefault="00000000" w:rsidRPr="00000000" w14:paraId="0000027A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cross join all_delivers_second als</w:t>
      </w:r>
    </w:p>
    <w:p w:rsidR="00000000" w:rsidDel="00000000" w:rsidP="00000000" w:rsidRDefault="00000000" w:rsidRPr="00000000" w14:paraId="0000027B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27C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time_del_cat,</w:t>
      </w:r>
    </w:p>
    <w:p w:rsidR="00000000" w:rsidDel="00000000" w:rsidP="00000000" w:rsidRDefault="00000000" w:rsidRPr="00000000" w14:paraId="0000027D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als.total_deliv_second</w:t>
      </w:r>
    </w:p>
    <w:p w:rsidR="00000000" w:rsidDel="00000000" w:rsidP="00000000" w:rsidRDefault="00000000" w:rsidRPr="00000000" w14:paraId="0000027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HAVING</w:t>
      </w:r>
    </w:p>
    <w:p w:rsidR="00000000" w:rsidDel="00000000" w:rsidP="00000000" w:rsidRDefault="00000000" w:rsidRPr="00000000" w14:paraId="0000027F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time_del_cat = 'last_day'</w:t>
      </w:r>
    </w:p>
    <w:p w:rsidR="00000000" w:rsidDel="00000000" w:rsidP="00000000" w:rsidRDefault="00000000" w:rsidRPr="00000000" w14:paraId="00000280">
      <w:pPr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union all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-- Объединяем результаты выборки</w:t>
      </w:r>
    </w:p>
    <w:p w:rsidR="00000000" w:rsidDel="00000000" w:rsidP="00000000" w:rsidRDefault="00000000" w:rsidRPr="00000000" w14:paraId="00000281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8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time_del_cat,</w:t>
      </w:r>
    </w:p>
    <w:p w:rsidR="00000000" w:rsidDel="00000000" w:rsidP="00000000" w:rsidRDefault="00000000" w:rsidRPr="00000000" w14:paraId="00000283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count(*) cnt,</w:t>
      </w:r>
    </w:p>
    <w:p w:rsidR="00000000" w:rsidDel="00000000" w:rsidP="00000000" w:rsidRDefault="00000000" w:rsidRPr="00000000" w14:paraId="0000028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round(100.0 * count(*) / als.total_deliv_second)</w:t>
      </w:r>
    </w:p>
    <w:p w:rsidR="00000000" w:rsidDel="00000000" w:rsidP="00000000" w:rsidRDefault="00000000" w:rsidRPr="00000000" w14:paraId="00000285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286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delivery_time_category</w:t>
      </w:r>
    </w:p>
    <w:p w:rsidR="00000000" w:rsidDel="00000000" w:rsidP="00000000" w:rsidRDefault="00000000" w:rsidRPr="00000000" w14:paraId="0000028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cross join all_delivers_second als</w:t>
      </w:r>
    </w:p>
    <w:p w:rsidR="00000000" w:rsidDel="00000000" w:rsidP="00000000" w:rsidRDefault="00000000" w:rsidRPr="00000000" w14:paraId="00000288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289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time_del_cat,</w:t>
      </w:r>
    </w:p>
    <w:p w:rsidR="00000000" w:rsidDel="00000000" w:rsidP="00000000" w:rsidRDefault="00000000" w:rsidRPr="00000000" w14:paraId="0000028A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als.total_deliv_second</w:t>
      </w:r>
    </w:p>
    <w:p w:rsidR="00000000" w:rsidDel="00000000" w:rsidP="00000000" w:rsidRDefault="00000000" w:rsidRPr="00000000" w14:paraId="0000028B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HAVING</w:t>
      </w:r>
    </w:p>
    <w:p w:rsidR="00000000" w:rsidDel="00000000" w:rsidP="00000000" w:rsidRDefault="00000000" w:rsidRPr="00000000" w14:paraId="0000028C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   time_del_cat = 'late'</w:t>
      </w:r>
    </w:p>
    <w:p w:rsidR="00000000" w:rsidDel="00000000" w:rsidP="00000000" w:rsidRDefault="00000000" w:rsidRPr="00000000" w14:paraId="0000028D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Результат вывода:</w:t>
      </w:r>
    </w:p>
    <w:p w:rsidR="00000000" w:rsidDel="00000000" w:rsidP="00000000" w:rsidRDefault="00000000" w:rsidRPr="00000000" w14:paraId="00000292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</w:rPr>
        <w:drawing>
          <wp:inline distB="114300" distT="114300" distL="114300" distR="114300">
            <wp:extent cx="3486150" cy="16954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>
          <w:color w:val="31313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Как видим, количество задержанных доставок и доставок, совершенных раньше предельного срока, примерно одинаковое, и составляет 39% и 41% от всех произведенных доставок. Это говорит о проблемах в логистике, возможно неправильно  выставляется приоритет по срочности выполнения заявок. </w:t>
      </w:r>
    </w:p>
    <w:p w:rsidR="00000000" w:rsidDel="00000000" w:rsidP="00000000" w:rsidRDefault="00000000" w:rsidRPr="00000000" w14:paraId="00000295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Перейдем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к исследованию места для открытия офлайн-магазина.</w:t>
      </w:r>
    </w:p>
    <w:p w:rsidR="00000000" w:rsidDel="00000000" w:rsidP="00000000" w:rsidRDefault="00000000" w:rsidRPr="00000000" w14:paraId="00000297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С помощью офлайн-магазина можно привлечь больше клиентов и снизить стоимость доставки, нужно только выбрать, где его открыть. Для этого найдем город и штат, куда совершается больше всего доставок.</w:t>
      </w:r>
    </w:p>
    <w:p w:rsidR="00000000" w:rsidDel="00000000" w:rsidP="00000000" w:rsidRDefault="00000000" w:rsidRPr="00000000" w14:paraId="00000298">
      <w:pPr>
        <w:ind w:left="0" w:firstLine="720.000000000000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 помощью следующего запроса определим штат, наиболее популярный по количеству доставок (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qty_order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29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9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state,</w:t>
      </w:r>
    </w:p>
    <w:p w:rsidR="00000000" w:rsidDel="00000000" w:rsidP="00000000" w:rsidRDefault="00000000" w:rsidRPr="00000000" w14:paraId="0000029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count(order_id) qty_order</w:t>
      </w:r>
    </w:p>
    <w:p w:rsidR="00000000" w:rsidDel="00000000" w:rsidP="00000000" w:rsidRDefault="00000000" w:rsidRPr="00000000" w14:paraId="0000029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29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sql.store_delivery</w:t>
      </w:r>
    </w:p>
    <w:p w:rsidR="00000000" w:rsidDel="00000000" w:rsidP="00000000" w:rsidRDefault="00000000" w:rsidRPr="00000000" w14:paraId="0000029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2A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state</w:t>
      </w:r>
    </w:p>
    <w:p w:rsidR="00000000" w:rsidDel="00000000" w:rsidP="00000000" w:rsidRDefault="00000000" w:rsidRPr="00000000" w14:paraId="000002A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2A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qty_order desc</w:t>
      </w:r>
    </w:p>
    <w:p w:rsidR="00000000" w:rsidDel="00000000" w:rsidP="00000000" w:rsidRDefault="00000000" w:rsidRPr="00000000" w14:paraId="000002A3">
      <w:pPr>
        <w:ind w:left="0" w:firstLine="720.0000000000001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Для наглядности представлены результаты выборки по трем наиболее популярным штатам.</w:t>
      </w:r>
    </w:p>
    <w:p w:rsidR="00000000" w:rsidDel="00000000" w:rsidP="00000000" w:rsidRDefault="00000000" w:rsidRPr="00000000" w14:paraId="000002A4">
      <w:pPr>
        <w:rPr>
          <w:ins w:author="Екатерина Новикова" w:id="0" w:date="2021-10-23T13:11:37Z"/>
          <w:color w:val="222222"/>
          <w:sz w:val="24"/>
          <w:szCs w:val="24"/>
          <w:highlight w:val="white"/>
        </w:rPr>
      </w:pPr>
      <w:ins w:author="Екатерина Новикова" w:id="0" w:date="2021-10-23T13:11:3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2A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2619375" cy="143827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На первом месте по количеству доставок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- Калифорния. </w:t>
      </w:r>
    </w:p>
    <w:p w:rsidR="00000000" w:rsidDel="00000000" w:rsidP="00000000" w:rsidRDefault="00000000" w:rsidRPr="00000000" w14:paraId="000002A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ind w:left="0" w:firstLine="720.000000000000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Также определим город,  наиболее популярный по количеству доставок:</w:t>
      </w:r>
    </w:p>
    <w:p w:rsidR="00000000" w:rsidDel="00000000" w:rsidP="00000000" w:rsidRDefault="00000000" w:rsidRPr="00000000" w14:paraId="000002A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A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state,</w:t>
      </w:r>
    </w:p>
    <w:p w:rsidR="00000000" w:rsidDel="00000000" w:rsidP="00000000" w:rsidRDefault="00000000" w:rsidRPr="00000000" w14:paraId="000002A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count(order_id) qty_order</w:t>
      </w:r>
    </w:p>
    <w:p w:rsidR="00000000" w:rsidDel="00000000" w:rsidP="00000000" w:rsidRDefault="00000000" w:rsidRPr="00000000" w14:paraId="000002A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2A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sql.store_delivery</w:t>
      </w:r>
    </w:p>
    <w:p w:rsidR="00000000" w:rsidDel="00000000" w:rsidP="00000000" w:rsidRDefault="00000000" w:rsidRPr="00000000" w14:paraId="000002A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2B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state</w:t>
      </w:r>
    </w:p>
    <w:p w:rsidR="00000000" w:rsidDel="00000000" w:rsidP="00000000" w:rsidRDefault="00000000" w:rsidRPr="00000000" w14:paraId="000002B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2B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qty_order desc</w:t>
      </w:r>
    </w:p>
    <w:p w:rsidR="00000000" w:rsidDel="00000000" w:rsidP="00000000" w:rsidRDefault="00000000" w:rsidRPr="00000000" w14:paraId="000002B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3667125" cy="15430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0" w:firstLine="720.0000000000001"/>
        <w:jc w:val="both"/>
        <w:rPr>
          <w:b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Здесь уже наиболее популярным городом является </w:t>
      </w: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Нью Йорк.</w:t>
      </w:r>
    </w:p>
    <w:p w:rsidR="00000000" w:rsidDel="00000000" w:rsidP="00000000" w:rsidRDefault="00000000" w:rsidRPr="00000000" w14:paraId="000002B6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Ситуация неоднозначная. Анализа по одним только таблицам недостаточно, создадим визуализацию, которая поможет точнее ответить на волнующий нас вопрос.</w:t>
      </w:r>
    </w:p>
    <w:p w:rsidR="00000000" w:rsidDel="00000000" w:rsidP="00000000" w:rsidRDefault="00000000" w:rsidRPr="00000000" w14:paraId="000002B7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1200" cy="13335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Карта также не дает нам однозначного ответа, так как наиболее популярный штат и наиболее популярный город, который находится в другом штате,  расположены примерно на одинаковом расстоянии от склада продукции. </w:t>
      </w:r>
    </w:p>
    <w:p w:rsidR="00000000" w:rsidDel="00000000" w:rsidP="00000000" w:rsidRDefault="00000000" w:rsidRPr="00000000" w14:paraId="000002B9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Поэтому изучим информацию о выручке по штатам и отдельно по городам.</w:t>
      </w:r>
    </w:p>
    <w:p w:rsidR="00000000" w:rsidDel="00000000" w:rsidP="00000000" w:rsidRDefault="00000000" w:rsidRPr="00000000" w14:paraId="000002BA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b w:val="1"/>
          <w:i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13131"/>
          <w:sz w:val="24"/>
          <w:szCs w:val="24"/>
          <w:highlight w:val="white"/>
          <w:rtl w:val="0"/>
        </w:rPr>
        <w:t xml:space="preserve">Запрос для вывода выручки по штатам (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state_rev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b w:val="1"/>
          <w:i w:val="1"/>
          <w:color w:val="313131"/>
          <w:sz w:val="24"/>
          <w:szCs w:val="24"/>
          <w:highlight w:val="white"/>
          <w:rtl w:val="0"/>
        </w:rPr>
        <w:t xml:space="preserve">и доли от общей выручки (</w:t>
      </w: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%_total_revenue</w:t>
      </w:r>
      <w:r w:rsidDel="00000000" w:rsidR="00000000" w:rsidRPr="00000000">
        <w:rPr>
          <w:b w:val="1"/>
          <w:i w:val="1"/>
          <w:color w:val="313131"/>
          <w:sz w:val="24"/>
          <w:szCs w:val="24"/>
          <w:highlight w:val="white"/>
          <w:rtl w:val="0"/>
        </w:rPr>
        <w:t xml:space="preserve">):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with total_revenue as (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select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sum((sc.quantity * sp.price) *(1 - sc.discount)) tot_revenue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sql.store_products sp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join sql.store_carts sc on sc.product_id = sp.product_id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),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--CTE для подсчета общей выручки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state_revenue as (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state,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sum((sc.quantity * sp.price) *(1 - sc.discount)) state_rev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sql.store_products sp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join sql.store_carts sc on sc.product_id = sp.product_id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join sql.store_delivery sd on sd.order_id = sc.order_id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state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--CTE для подсчета выручки по штатам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sr.state,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state_rev,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round(100.0 * sr.state_rev / tr.tot_revenue) "%_total_revenue"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state_revenue sr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cross join total_revenue tr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"%_total_revenue" desc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color w:val="313131"/>
          <w:sz w:val="20"/>
          <w:szCs w:val="20"/>
          <w:highlight w:val="white"/>
        </w:rPr>
      </w:pPr>
      <w:r w:rsidDel="00000000" w:rsidR="00000000" w:rsidRPr="00000000">
        <w:rPr>
          <w:color w:val="313131"/>
          <w:sz w:val="20"/>
          <w:szCs w:val="20"/>
          <w:highlight w:val="white"/>
        </w:rPr>
        <w:drawing>
          <wp:inline distB="114300" distT="114300" distL="114300" distR="114300">
            <wp:extent cx="4171950" cy="14954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Как видим, штат Калифорния хоть и превышает по количеству доставок почти вдвое количество доставок в штат Нью Йорк, выручка только на 6 процентных пункта больше от общей выручки, чем у Нью Йорка.</w:t>
      </w:r>
    </w:p>
    <w:p w:rsidR="00000000" w:rsidDel="00000000" w:rsidP="00000000" w:rsidRDefault="00000000" w:rsidRPr="00000000" w14:paraId="000002DC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ind w:left="0" w:firstLine="720.0000000000001"/>
        <w:jc w:val="both"/>
        <w:rPr>
          <w:b w:val="1"/>
          <w:i w:val="1"/>
          <w:color w:val="313131"/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313131"/>
          <w:sz w:val="24"/>
          <w:szCs w:val="24"/>
          <w:highlight w:val="white"/>
          <w:rtl w:val="0"/>
        </w:rPr>
        <w:t xml:space="preserve">Рассчитаем выручку по городам (</w:t>
      </w: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city_rev</w:t>
      </w:r>
      <w:r w:rsidDel="00000000" w:rsidR="00000000" w:rsidRPr="00000000">
        <w:rPr>
          <w:b w:val="1"/>
          <w:i w:val="1"/>
          <w:color w:val="313131"/>
          <w:sz w:val="24"/>
          <w:szCs w:val="24"/>
          <w:highlight w:val="white"/>
          <w:rtl w:val="0"/>
        </w:rPr>
        <w:t xml:space="preserve">), процент от общей выручки (</w:t>
      </w: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%_total_revenue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b w:val="1"/>
          <w:i w:val="1"/>
          <w:color w:val="313131"/>
          <w:sz w:val="24"/>
          <w:szCs w:val="24"/>
          <w:highlight w:val="white"/>
          <w:rtl w:val="0"/>
        </w:rPr>
        <w:t xml:space="preserve">, а также рейтинг города по выручке (</w:t>
      </w:r>
      <w:r w:rsidDel="00000000" w:rsidR="00000000" w:rsidRPr="00000000">
        <w:rPr>
          <w:b w:val="1"/>
          <w:i w:val="1"/>
          <w:color w:val="222222"/>
          <w:sz w:val="24"/>
          <w:szCs w:val="24"/>
          <w:highlight w:val="white"/>
          <w:rtl w:val="0"/>
        </w:rPr>
        <w:t xml:space="preserve">top_city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b w:val="1"/>
          <w:i w:val="1"/>
          <w:color w:val="313131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2DE">
      <w:pPr>
        <w:rPr>
          <w:color w:val="31313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with total_revenue as (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sum((sc.quantity * sp.price) *(1 - sc.discount)) tot_revenue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sql.store_products sp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join sql.store_carts sc on sc.product_id = sp.product_id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state_revenue as (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state,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sum((sc.quantity * sp.price) *(1 - sc.discount)) state_rev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sql.store_products sp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join sql.store_carts sc on sc.product_id = sp.product_id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join sql.store_delivery sd on sd.order_id = sc.order_id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state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city_revenue as (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city,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state,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sum((sc.quantity * sp.price) *(1 - sc.discount)) city_rev,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dense_rank() over (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order by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    sum((sc.quantity * sp.price) *(1 - sc.discount)) desc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) top_city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sql.store_products sp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join sql.store_carts sc on sc.product_id = sp.product_id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join sql.store_delivery sd on sd.order_id = sc.order_id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city,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state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order by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city_rev desc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color w:val="38761d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--CTE для подсчета выручки по городам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cr.city,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state,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city_rev,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top_city,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round(100.0 * cr.city_rev / tr.tot_revenue) "%_total_revenue"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city_revenue cr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cross join total_revenue tr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order by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"%_total_revenue" desc</w:t>
      </w:r>
    </w:p>
    <w:p w:rsidR="00000000" w:rsidDel="00000000" w:rsidP="00000000" w:rsidRDefault="00000000" w:rsidRPr="00000000" w14:paraId="0000030F">
      <w:pPr>
        <w:rPr>
          <w:color w:val="313131"/>
          <w:sz w:val="20"/>
          <w:szCs w:val="20"/>
          <w:highlight w:val="white"/>
        </w:rPr>
      </w:pPr>
      <w:r w:rsidDel="00000000" w:rsidR="00000000" w:rsidRPr="00000000">
        <w:rPr>
          <w:color w:val="313131"/>
          <w:sz w:val="20"/>
          <w:szCs w:val="20"/>
          <w:highlight w:val="white"/>
        </w:rPr>
        <w:drawing>
          <wp:inline distB="114300" distT="114300" distL="114300" distR="114300">
            <wp:extent cx="5731200" cy="3721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color w:val="31313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color w:val="31313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Здесь уже на первом месте по выручке находится Нью-Йорк. Один только этот город дает 12 % общей выручки. Поэтому я бы рекомендовала открыть офлайн-магазин в Нью-Йорке. Хьюстон, в котором находится склад, занимает лишь шестое место.</w:t>
      </w:r>
    </w:p>
    <w:p w:rsidR="00000000" w:rsidDel="00000000" w:rsidP="00000000" w:rsidRDefault="00000000" w:rsidRPr="00000000" w14:paraId="00000313">
      <w:pPr>
        <w:ind w:lef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Также предлагаю рассмотреть, в какие города наиболее всего задерживается доставка (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city_delays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), и процент задержанных от общего числа доставок (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%_delays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314">
      <w:pPr>
        <w:rPr>
          <w:color w:val="31313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with delivery_status as (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order_id,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ship_mode,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state,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city,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order_date,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ship_date,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case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when ship_mode = 'Same Day'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and ship_date - order_date &gt; 0 then 'Late'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when ship_mode = 'First Class'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and ship_date - order_date &gt; 2 then 'Late'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when ship_mode = 'Second Class'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and ship_date - order_date &gt; 3 then 'Late'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when ship_mode = 'Standard Class'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    and ship_date - order_date &gt; 5 then 'Late'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end deliv_st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sql.store_delivery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group by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order_id,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ship_mode,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state,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city,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ship_date,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order_date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city_delays as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(select city, state, count(*) city_delays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delivery_status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group by city, state, deliv_st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having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deliv_st = 'Late'), 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--CTE для подсчета количества  задержанных доставок по городам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all_delays as (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select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count(*) total_delays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from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delivery_status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where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deliv_st = 'Late'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1155cc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)</w:t>
      </w:r>
      <w:r w:rsidDel="00000000" w:rsidR="00000000" w:rsidRPr="00000000">
        <w:rPr>
          <w:color w:val="1155cc"/>
          <w:sz w:val="24"/>
          <w:szCs w:val="24"/>
          <w:highlight w:val="white"/>
          <w:rtl w:val="0"/>
        </w:rPr>
        <w:t xml:space="preserve"> --CTE для подсчета количества всех задержанных доставок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select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city,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state,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city_delays,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round(100.0 * city_delays / total_delays, 1) "%_delays"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city_delays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cross join all_delays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group by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city,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state,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city_delays,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total_delays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order by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city_delays desc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5731200" cy="37592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color w:val="31313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0" w:firstLine="720.0000000000001"/>
        <w:rPr>
          <w:color w:val="31313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ind w:left="0" w:firstLine="720.0000000000001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Здесь также наибольший процент задержек доставок у  Нью Йорка.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Данный факт также говорит в пользу того, чтобы сделать  офлайн-магазин в этом городе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354">
      <w:pPr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color w:val="ff0000"/>
          <w:sz w:val="20"/>
          <w:szCs w:val="20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2"/>
        <w:rPr/>
      </w:pPr>
      <w:bookmarkStart w:colFirst="0" w:colLast="0" w:name="_9lovhnbc50nd" w:id="10"/>
      <w:bookmarkEnd w:id="10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firstLine="720.000000000000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Изучив представленные данные, можно сделать следующие выводы.</w:t>
      </w:r>
    </w:p>
    <w:p w:rsidR="00000000" w:rsidDel="00000000" w:rsidP="00000000" w:rsidRDefault="00000000" w:rsidRPr="00000000" w14:paraId="00000359">
      <w:pPr>
        <w:ind w:firstLine="720.000000000000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За рассматриваемый период наблюдается рост выручки. Прослеживается  сезонность ее роста и падения. Рост и спад приходятся на периоды, характерные для  изменения объемов продаж во всем мире: рост в начале учебного года, в предпраздничные дни, дни проведения больших распродаж, в конце года, а падение - в январе-феврале, а также в летний период, когда покупательская и деловая активность снижается. </w:t>
      </w:r>
    </w:p>
    <w:p w:rsidR="00000000" w:rsidDel="00000000" w:rsidP="00000000" w:rsidRDefault="00000000" w:rsidRPr="00000000" w14:paraId="0000035A">
      <w:pPr>
        <w:ind w:firstLine="720.000000000000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0" w:firstLine="720.0000000000001"/>
        <w:rPr/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Наибольшей популярностью пользуются такие категории товаров, как  </w:t>
      </w:r>
      <w:r w:rsidDel="00000000" w:rsidR="00000000" w:rsidRPr="00000000">
        <w:rPr>
          <w:rtl w:val="0"/>
        </w:rPr>
        <w:t xml:space="preserve">Chairs, </w:t>
      </w:r>
      <w:r w:rsidDel="00000000" w:rsidR="00000000" w:rsidRPr="00000000">
        <w:rPr>
          <w:color w:val="31313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  <w:t xml:space="preserve">Phones, Storage.</w:t>
      </w:r>
    </w:p>
    <w:p w:rsidR="00000000" w:rsidDel="00000000" w:rsidP="00000000" w:rsidRDefault="00000000" w:rsidRPr="00000000" w14:paraId="0000035C">
      <w:pPr>
        <w:ind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Наибольшую выручку в разрезе товаров приносит дорогостоящая техника (принтеры, система видеоконференцсвязи), офисные кресла, а также автоматические открывалки для писем. Увеличение продаж этих позиций приведет к значительному росту общей выручки.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Среди клиентов компании наибольшими по численности являются 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B2B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-клиенты. Они в 4 раза превышают по численности B2C-клиентов. И выручки они приносят также в 4 раза больше.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Стоит отметить, что количество новых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B2B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-клиентов резко снижается, начиная с  января 2018 года, а в 2020 году привлечены лишь единицы новых клиентов, что является негативным фактором, так как привлечение новых клиентов – основная задача каждого бизнеса, позволяющая компании развиваться и наращивать прибыли. Возможно, необходимо усилить рекламную политику. </w:t>
      </w:r>
    </w:p>
    <w:p w:rsidR="00000000" w:rsidDel="00000000" w:rsidP="00000000" w:rsidRDefault="00000000" w:rsidRPr="00000000" w14:paraId="0000035F">
      <w:pPr>
        <w:ind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Также со слабой рекламной и маркетинговой политикой может быть связано небольшое количество приобретаемых за один заказ товаров: в среднем корпоративные клиенты покупают 2 товара в одном заказе на сумму</w:t>
      </w:r>
      <w:r w:rsidDel="00000000" w:rsidR="00000000" w:rsidRPr="00000000">
        <w:rPr>
          <w:color w:val="2b2b2b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285.9. </w:t>
      </w:r>
      <w:r w:rsidDel="00000000" w:rsidR="00000000" w:rsidRPr="00000000">
        <w:rPr>
          <w:color w:val="2b2b2b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С помощью активной рекламы, которая является одним из главных факторов, способствующих увеличению объема продаж, а также введением различных бонусов, продажи сопутствующих товаров, проведением акций,  можно увеличить средний чек и ассортимент покупаемых товаров.</w:t>
      </w:r>
    </w:p>
    <w:p w:rsidR="00000000" w:rsidDel="00000000" w:rsidP="00000000" w:rsidRDefault="00000000" w:rsidRPr="00000000" w14:paraId="00000360">
      <w:pPr>
        <w:ind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Доставкой товаров в среднем осуществляется в </w:t>
      </w:r>
      <w:r w:rsidDel="00000000" w:rsidR="00000000" w:rsidRPr="00000000">
        <w:rPr>
          <w:b w:val="1"/>
          <w:color w:val="313131"/>
          <w:sz w:val="24"/>
          <w:szCs w:val="24"/>
          <w:highlight w:val="white"/>
          <w:rtl w:val="0"/>
        </w:rPr>
        <w:t xml:space="preserve">6.2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различных офиса, что неплохо, так как чем больше различных офисов у клиентов, тем больше товаров ему необходимо. Но это также влечет дополнительные расходы на транспорт и логистику.</w:t>
      </w:r>
    </w:p>
    <w:p w:rsidR="00000000" w:rsidDel="00000000" w:rsidP="00000000" w:rsidRDefault="00000000" w:rsidRPr="00000000" w14:paraId="00000361">
      <w:pPr>
        <w:ind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Изучив данные по совершенным доставкам, определили, что есть проблемы со своевременностью доставки товаров клиентам. Чаще всего с опозданием доходят заказы, отправленные вторым классом. Заказы доставляются с опозданием постоянно, а не только на протяжении ограниченного периода времени. Возможно неправильно  выставляется приоритет по срочности выполнения заявок, так как процент задержанных доставок и доставок, осуществленных ранее заявленного срока, примерно одинаков и высок ( 39% и 41%).</w:t>
      </w:r>
    </w:p>
    <w:p w:rsidR="00000000" w:rsidDel="00000000" w:rsidP="00000000" w:rsidRDefault="00000000" w:rsidRPr="00000000" w14:paraId="00000362">
      <w:pPr>
        <w:ind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На первом месте по количеству осуществленных доставок находится штат Калифорния. На втором -  штат Нью Йорк. Разница между ними по количеству совершенных доставок почти в 2 раза, а по выручке Нью Йорк уступает Калифорнии  только на 6 процентных пункта от общей выручки.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Среди городов наибольшую выручку приносит Нью Йорк - 12 % от общей выручки. При этом у  Нью Йорка и наибольший процент задержек доставок.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Поэтому на основании показателей выручки, большого количества доставок и срывов сроков по этим доставкам, рекомендую открытие нового офлайн-магазина в Нью Йорке.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.0000000000001"/>
        <w:jc w:val="both"/>
        <w:rPr>
          <w:color w:val="313131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Сам же Хьюстон, в котором находится склад, занимает только шестое место по выручке (3 %), а штат Техас приносит только 7 % от общей выручки. Возможно, стоит перенести склад в другой город и штат, наиболее популярный по количеству доставок (хотя у Хьюстона удачное месторасположение - равноудаленное от наиболее популярных мест доставки) или открыть в будущем новый склад, например, в Калифорнии.</w:t>
      </w:r>
    </w:p>
    <w:p w:rsidR="00000000" w:rsidDel="00000000" w:rsidP="00000000" w:rsidRDefault="00000000" w:rsidRPr="00000000" w14:paraId="00000367">
      <w:pPr>
        <w:ind w:firstLine="720.0000000000001"/>
        <w:rPr>
          <w:color w:val="ff9900"/>
          <w:sz w:val="24"/>
          <w:szCs w:val="24"/>
          <w:highlight w:val="white"/>
        </w:rPr>
      </w:pP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